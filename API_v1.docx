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  <w:rPrChange w:id="0" w:author="&lt;анонимный&gt;" w:date="2022-09-26T14:37:00Z"/>
        </w:rPr>
        <w:t>API 1.0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Общие положения:</w:t>
      </w:r>
    </w:p>
    <w:p>
      <w:pPr>
        <w:pStyle w:val="Normal"/>
        <w:ind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 xml:space="preserve">1) Все передаваемые данные передаются в текстовом виде в формате </w:t>
      </w:r>
      <w:r>
        <w:rPr>
          <w:rFonts w:ascii="Arial" w:hAnsi="Arial"/>
          <w:b/>
          <w:bCs/>
          <w:rPrChange w:id="0" w:author="&lt;анонимный&gt;" w:date="2022-09-26T14:37:00Z"/>
        </w:rPr>
        <w:t>JSON</w:t>
      </w:r>
      <w:r>
        <w:rPr>
          <w:rFonts w:ascii="Arial" w:hAnsi="Arial"/>
          <w:rPrChange w:id="0" w:author="&lt;анонимный&gt;" w:date="2022-09-26T14:37:00Z"/>
        </w:rPr>
        <w:t xml:space="preserve">, методом </w:t>
      </w:r>
      <w:r>
        <w:rPr>
          <w:rFonts w:ascii="Arial" w:hAnsi="Arial"/>
          <w:b/>
          <w:bCs/>
          <w:rPrChange w:id="0" w:author="&lt;анонимный&gt;" w:date="2022-09-26T14:37:00Z"/>
        </w:rPr>
        <w:t>POST</w:t>
      </w:r>
      <w:r>
        <w:rPr>
          <w:rFonts w:ascii="Arial" w:hAnsi="Arial"/>
          <w:rPrChange w:id="0" w:author="&lt;анонимный&gt;" w:date="2022-09-26T14:37:00Z"/>
        </w:rPr>
        <w:t xml:space="preserve"> в параметре </w:t>
      </w:r>
      <w:r>
        <w:rPr>
          <w:rFonts w:ascii="Arial" w:hAnsi="Arial"/>
          <w:b/>
          <w:bCs/>
          <w:rPrChange w:id="0" w:author="&lt;анонимный&gt;" w:date="2022-09-26T14:37:00Z"/>
        </w:rPr>
        <w:t>data</w:t>
      </w:r>
    </w:p>
    <w:p>
      <w:pPr>
        <w:pStyle w:val="Normal"/>
        <w:rPr>
          <w:rFonts w:ascii="Arial" w:hAnsi="Arial"/>
        </w:rPr>
      </w:pPr>
      <w:del w:id="9" w:author="&lt;анонимный&gt;" w:date="2022-09-13T17:41:00Z">
        <w:r>
          <w:rPr>
            <w:rFonts w:ascii="Arial" w:hAnsi="Arial"/>
          </w:rPr>
          <w:delText>3</w:delText>
        </w:r>
      </w:del>
      <w:ins w:id="10" w:author="&lt;анонимный&gt;" w:date="2022-09-13T17:41:00Z">
        <w:r>
          <w:rPr>
            <w:rFonts w:ascii="Arial" w:hAnsi="Arial"/>
          </w:rPr>
          <w:t>2</w:t>
        </w:r>
      </w:ins>
      <w:r>
        <w:rPr>
          <w:rFonts w:ascii="Arial" w:hAnsi="Arial"/>
          <w:rPrChange w:id="0" w:author="&lt;анонимный&gt;" w:date="2022-09-26T14:37:00Z"/>
        </w:rPr>
        <w:t xml:space="preserve">) Параметром определяющим контент ответа, является переменная </w:t>
      </w:r>
      <w:r>
        <w:rPr>
          <w:rFonts w:ascii="Arial" w:hAnsi="Arial"/>
          <w:b/>
          <w:bCs/>
          <w:rPrChange w:id="0" w:author="&lt;анонимный&gt;" w:date="2022-09-26T14:37:00Z"/>
        </w:rPr>
        <w:t>loc</w:t>
      </w:r>
      <w:r>
        <w:rPr>
          <w:rFonts w:ascii="Arial" w:hAnsi="Arial"/>
          <w:rPrChange w:id="0" w:author="&lt;анонимный&gt;" w:date="2022-09-26T14:37:00Z"/>
        </w:rPr>
        <w:t xml:space="preserve"> тип </w:t>
      </w:r>
      <w:r>
        <w:rPr>
          <w:rFonts w:ascii="Arial" w:hAnsi="Arial"/>
          <w:b/>
          <w:bCs/>
          <w:rPrChange w:id="0" w:author="&lt;анонимный&gt;" w:date="2022-09-26T14:37:00Z"/>
        </w:rPr>
        <w:t>GET</w:t>
      </w:r>
      <w:r>
        <w:rPr>
          <w:rFonts w:ascii="Arial" w:hAnsi="Arial"/>
          <w:rPrChange w:id="0" w:author="&lt;анонимный&gt;" w:date="2022-09-26T14:37:00Z"/>
        </w:rPr>
        <w:t>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del w:id="17" w:author="&lt;анонимный&gt;" w:date="2022-09-13T17:41:00Z">
        <w:r>
          <w:rPr>
            <w:rFonts w:ascii="Arial" w:hAnsi="Arial"/>
          </w:rPr>
          <w:delText>4</w:delText>
        </w:r>
      </w:del>
      <w:ins w:id="18" w:author="&lt;анонимный&gt;" w:date="2022-09-13T17:41:00Z">
        <w:r>
          <w:rPr>
            <w:rFonts w:ascii="Arial" w:hAnsi="Arial"/>
          </w:rPr>
          <w:t>3</w:t>
        </w:r>
      </w:ins>
      <w:r>
        <w:rPr>
          <w:rFonts w:ascii="Arial" w:hAnsi="Arial"/>
          <w:rPrChange w:id="0" w:author="&lt;анонимный&gt;" w:date="2022-09-26T14:37:00Z"/>
        </w:rPr>
        <w:t>) Структура ответа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  <w:rPrChange w:id="0" w:author="&lt;анонимный&gt;" w:date="2022-09-26T14:37:00Z"/>
        </w:rPr>
        <w:t>Пример ответа: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{</w:t>
      </w:r>
    </w:p>
    <w:p>
      <w:pPr>
        <w:pStyle w:val="Normal"/>
        <w:ind w:left="1418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"status":"0",</w:t>
      </w:r>
    </w:p>
    <w:p>
      <w:pPr>
        <w:pStyle w:val="Normal"/>
        <w:ind w:left="1418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"code":"200",</w:t>
      </w:r>
    </w:p>
    <w:p>
      <w:pPr>
        <w:pStyle w:val="Normal"/>
        <w:ind w:left="1418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"message":"",</w:t>
      </w:r>
    </w:p>
    <w:p>
      <w:pPr>
        <w:pStyle w:val="Normal"/>
        <w:ind w:left="1418" w:hanging="0"/>
        <w:rPr>
          <w:rFonts w:ascii="Arial" w:hAnsi="Arial"/>
        </w:rPr>
      </w:pPr>
      <w:del w:id="25" w:author="&lt;анонимный&gt;" w:date="2022-09-26T14:32:00Z">
        <w:r>
          <w:rPr>
            <w:rFonts w:ascii="Arial" w:hAnsi="Arial"/>
          </w:rPr>
          <w:delText>"result":{}</w:delText>
        </w:r>
      </w:del>
      <w:ins w:id="26" w:author="&lt;анонимный&gt;" w:date="2022-09-26T14:3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}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b/>
          <w:bCs/>
          <w:rPrChange w:id="0" w:author="&lt;анонимный&gt;" w:date="2022-09-26T14:37:00Z"/>
        </w:rPr>
        <w:t>Описание переменных: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status — статус запроса , 0 если запрос обработан, 1 если запрос не обработан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code — код статуса запроса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200 — нет ошибок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4</w:t>
      </w:r>
      <w:ins w:id="33" w:author="&lt;анонимный&gt;" w:date="2022-09-26T12:30:00Z">
        <w:r>
          <w:rPr>
            <w:rFonts w:ascii="Arial" w:hAnsi="Arial"/>
          </w:rPr>
          <w:t>XX</w:t>
        </w:r>
      </w:ins>
      <w:del w:id="34" w:author="&lt;анонимный&gt;" w:date="2022-09-26T12:30:00Z">
        <w:r>
          <w:rPr>
            <w:rFonts w:ascii="Arial" w:hAnsi="Arial"/>
          </w:rPr>
          <w:delText>01</w:delText>
        </w:r>
      </w:del>
      <w:r>
        <w:rPr>
          <w:rFonts w:ascii="Arial" w:hAnsi="Arial"/>
          <w:rPrChange w:id="0" w:author="&lt;анонимный&gt;" w:date="2022-09-26T14:37:00Z"/>
        </w:rPr>
        <w:t xml:space="preserve"> — ошибка </w:t>
      </w:r>
      <w:del w:id="36" w:author="&lt;анонимный&gt;" w:date="2022-09-26T12:30:00Z">
        <w:r>
          <w:rPr>
            <w:rFonts w:ascii="Arial" w:hAnsi="Arial"/>
          </w:rPr>
          <w:delText>авторизации</w:delText>
        </w:r>
      </w:del>
      <w:ins w:id="37" w:author="&lt;анонимный&gt;" w:date="2022-09-26T12:30:00Z">
        <w:r>
          <w:rPr>
            <w:rFonts w:ascii="Arial" w:hAnsi="Arial"/>
          </w:rPr>
          <w:t>прав доступа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del w:id="38" w:author="&lt;анонимный&gt;" w:date="2022-09-26T12:30:00Z">
        <w:r>
          <w:rPr>
            <w:rFonts w:ascii="Arial" w:hAnsi="Arial"/>
          </w:rPr>
          <w:delText>402 — Доступ заблокирован по причине задолженности</w:delText>
          <w:rPrChange w:id="0" w:author="&lt;анонимный&gt;" w:date="2022-09-26T14:37:00Z"/>
        </w:r>
      </w:del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5</w:t>
      </w:r>
      <w:ins w:id="40" w:author="&lt;анонимный&gt;" w:date="2022-09-26T12:31:00Z">
        <w:r>
          <w:rPr>
            <w:rFonts w:ascii="Arial" w:hAnsi="Arial"/>
          </w:rPr>
          <w:t>XX</w:t>
        </w:r>
      </w:ins>
      <w:del w:id="41" w:author="&lt;анонимный&gt;" w:date="2022-09-26T12:31:00Z">
        <w:r>
          <w:rPr>
            <w:rFonts w:ascii="Arial" w:hAnsi="Arial"/>
          </w:rPr>
          <w:delText>05</w:delText>
        </w:r>
      </w:del>
      <w:r>
        <w:rPr>
          <w:rFonts w:ascii="Arial" w:hAnsi="Arial"/>
          <w:rPrChange w:id="0" w:author="&lt;анонимный&gt;" w:date="2022-09-26T14:37:00Z"/>
        </w:rPr>
        <w:t xml:space="preserve"> — отсутствуют </w:t>
      </w:r>
      <w:ins w:id="43" w:author="&lt;анонимный&gt;" w:date="2022-09-26T12:31:00Z">
        <w:r>
          <w:rPr>
            <w:rFonts w:ascii="Arial" w:hAnsi="Arial"/>
          </w:rPr>
          <w:t xml:space="preserve">или ошибочны </w:t>
        </w:r>
      </w:ins>
      <w:r>
        <w:rPr>
          <w:rFonts w:ascii="Arial" w:hAnsi="Arial"/>
          <w:rPrChange w:id="0" w:author="&lt;анонимный&gt;" w:date="2022-09-26T14:37:00Z"/>
        </w:rPr>
        <w:t>данные</w:t>
      </w:r>
      <w:del w:id="45" w:author="&lt;анонимный&gt;" w:date="2022-09-26T12:31:00Z">
        <w:r>
          <w:rPr>
            <w:rFonts w:ascii="Arial" w:hAnsi="Arial"/>
          </w:rPr>
          <w:delText xml:space="preserve"> в запросе или нет такого запроса</w:delText>
          <w:rPrChange w:id="0" w:author="&lt;анонимный&gt;" w:date="2022-09-26T14:37:00Z"/>
        </w:r>
      </w:del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message — текстовое описание кода завершения запроса</w:t>
      </w:r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  <w:t>result — объект в котором находится данные ответа</w:t>
      </w:r>
    </w:p>
    <w:p>
      <w:pPr>
        <w:pStyle w:val="Normal"/>
        <w:ind w:left="0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</w:rPr>
      </w:pPr>
      <w:ins w:id="49" w:author="&lt;анонимный&gt;" w:date="2022-09-13T17:41:00Z">
        <w:r>
          <w:rPr>
            <w:rFonts w:ascii="Arial" w:hAnsi="Arial"/>
          </w:rPr>
          <w:t>4) URL запроса</w:t>
          <w:rPrChange w:id="0" w:author="&lt;анонимный&gt;" w:date="2022-09-26T14:37:00Z"/>
        </w:r>
      </w:ins>
    </w:p>
    <w:p>
      <w:pPr>
        <w:pStyle w:val="Normal"/>
        <w:ind w:left="0" w:hanging="0"/>
        <w:rPr/>
      </w:pPr>
      <w:ins w:id="50" w:author="&lt;анонимный&gt;" w:date="2022-09-13T17:42:00Z">
        <w:r>
          <w:rPr>
            <w:rFonts w:ascii="Arial" w:hAnsi="Arial"/>
          </w:rPr>
          <w:tab/>
        </w:r>
      </w:ins>
      <w:hyperlink r:id="rId2">
        <w:ins w:id="51" w:author="&lt;анонимный&gt;" w:date="2022-09-13T17:42:00Z">
          <w:r>
            <w:rPr>
              <w:rStyle w:val="Style14"/>
              <w:rFonts w:ascii="Arial" w:hAnsi="Arial"/>
            </w:rPr>
            <w:t>https://fennec.in.ua</w:t>
          </w:r>
        </w:ins>
      </w:hyperlink>
      <w:ins w:id="52" w:author="&lt;анонимный&gt;" w:date="2022-09-13T17:42:00Z">
        <w:r>
          <w:rPr>
            <w:rStyle w:val="Style14"/>
            <w:rFonts w:ascii="Arial" w:hAnsi="Arial"/>
          </w:rPr>
          <w:t>/</w:t>
        </w:r>
      </w:ins>
      <w:ins w:id="53" w:author="&lt;анонимный&gt;" w:date="2022-09-13T17:42:00Z">
        <w:r>
          <w:rPr>
            <w:rFonts w:ascii="Arial" w:hAnsi="Arial"/>
          </w:rPr>
          <w:t>&lt;lang&gt;/?loc=&lt;param&gt;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</w:rPr>
      </w:pPr>
      <w:ins w:id="55" w:author="&lt;анонимный&gt;" w:date="2022-09-13T17:43:00Z">
        <w:r>
          <w:rPr>
            <w:rFonts w:ascii="Arial" w:hAnsi="Arial"/>
          </w:rPr>
          <w:t>5) Доступные языки ua, ru, en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</w:rPr>
      </w:pPr>
      <w:ins w:id="56" w:author="&lt;анонимный&gt;" w:date="2022-09-26T14:01:00Z">
        <w:r>
          <w:rPr>
            <w:rFonts w:ascii="Arial" w:hAnsi="Arial"/>
          </w:rPr>
          <w:t>6) Описание переменных</w:t>
        </w:r>
      </w:ins>
    </w:p>
    <w:p>
      <w:pPr>
        <w:pStyle w:val="Normal"/>
        <w:ind w:left="0" w:hanging="0"/>
        <w:rPr>
          <w:rFonts w:ascii="Arial" w:hAnsi="Arial"/>
        </w:rPr>
      </w:pPr>
      <w:ins w:id="57" w:author="&lt;анонимный&gt;" w:date="2022-09-26T14:01:00Z">
        <w:r>
          <w:rPr>
            <w:rFonts w:ascii="Arial" w:hAnsi="Arial"/>
          </w:rPr>
          <w:tab/>
          <w:t>token — строка 32 символа,</w:t>
        </w:r>
      </w:ins>
      <w:ins w:id="58" w:author="&lt;анонимный&gt;" w:date="2022-09-26T14:02:00Z">
        <w:r>
          <w:rPr>
            <w:rFonts w:ascii="Arial" w:hAnsi="Arial"/>
          </w:rPr>
          <w:t xml:space="preserve"> идентификатор сессии который </w:t>
        </w:r>
      </w:ins>
      <w:ins w:id="59" w:author="&lt;анонимный&gt;" w:date="2022-09-26T14:03:00Z">
        <w:r>
          <w:rPr>
            <w:rFonts w:ascii="Arial" w:hAnsi="Arial"/>
          </w:rPr>
          <w:t>получают после авторизации.</w:t>
        </w:r>
      </w:ins>
    </w:p>
    <w:p>
      <w:pPr>
        <w:pStyle w:val="Normal"/>
        <w:ind w:left="0" w:hanging="0"/>
        <w:rPr>
          <w:rFonts w:ascii="Arial" w:hAnsi="Arial"/>
        </w:rPr>
      </w:pPr>
      <w:ins w:id="60" w:author="&lt;анонимный&gt;" w:date="2022-09-26T14:03:00Z">
        <w:r>
          <w:rPr>
            <w:rFonts w:ascii="Arial" w:hAnsi="Arial"/>
          </w:rPr>
          <w:tab/>
          <w:t>apikey — секретный ключ api, ограничивающий доступ</w:t>
        </w:r>
      </w:ins>
      <w:ins w:id="61" w:author="&lt;анонимный&gt;" w:date="2022-09-26T14:04:00Z">
        <w:r>
          <w:rPr>
            <w:rFonts w:ascii="Arial" w:hAnsi="Arial"/>
          </w:rPr>
          <w:t>.</w:t>
          <w:rPrChange w:id="0" w:author="&lt;анонимный&gt;" w:date="2022-09-26T14:37:00Z"/>
        </w:r>
      </w:ins>
    </w:p>
    <w:p>
      <w:pPr>
        <w:pStyle w:val="Normal"/>
        <w:jc w:val="left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  <w:rPrChange w:id="0" w:author="&lt;анонимный&gt;" w:date="2022-09-26T14:37:00Z"/>
        </w:rPr>
      </w:r>
    </w:p>
    <w:p>
      <w:pPr>
        <w:pStyle w:val="Normal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0" w:author="&lt;анонимный&gt;" w:date="2022-09-26T14:37:00Z"/>
        </w:rPr>
        <w:t>Список методов (параметр loc ) API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1) Регистрация авторизация сотрудника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1.1) f_api_auth_facebook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1.2) f_api_auth_google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1.3) f_api_auth_phone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1.4) f_api_auth_phone_confirm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2) Регистрация авторизация клиента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2.1) f_api_client_auth_facebook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2.2) f_api_client_auth_google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2.3) f_api_client_auth_phone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2.4) f_api_client_auth_phone_confirm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3) Расходы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3.1) f_api_expenses_get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3.2) f_api_expenses_add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3.3) f_api_expenses_update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3.4) f_api_expenses_del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4) Площадки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4.1) f_api_points_get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4.2) f_api_points_add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4.3) f_api_points_update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4.4) f_api_points_del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4.5) f_api_points_staff_get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4.6) f_api_points_staff_add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4.7) f_api_points_staff_del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4.8) f_api_points_image_add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4.9) f_api_points_image_set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4.10) f_api_points_stat_get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4.11) f_api_points_history_get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5) Товары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5.1) f_api_products_get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5.2) f_api_products_add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5.3) f_api_products_update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5.4) f_api_products_del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5.5) f_api_products_image_add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5.6) f_api_products_image_set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6) Группы товаров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6.1) f_api_products_groups_get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6.2) f_api_products_groups_add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6.3) f_api_products_groups_update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6.4) f_api_products_groups_del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6.5) f_api_products_groups_image_add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6.6) f_api_</w:t>
      </w:r>
      <w:del w:id="111" w:author="&lt;анонимный&gt;" w:date="2022-09-14T15:13:00Z">
        <w:r>
          <w:rPr>
            <w:rFonts w:ascii="Arial" w:hAnsi="Arial"/>
            <w:b w:val="false"/>
            <w:bCs w:val="false"/>
            <w:sz w:val="24"/>
            <w:szCs w:val="24"/>
          </w:rPr>
          <w:delText>v</w:delText>
        </w:r>
      </w:del>
      <w:ins w:id="112" w:author="&lt;анонимный&gt;" w:date="2022-09-14T15:13:00Z">
        <w:r>
          <w:rPr>
            <w:rFonts w:ascii="Arial" w:hAnsi="Arial"/>
            <w:b w:val="false"/>
            <w:bCs w:val="false"/>
            <w:sz w:val="24"/>
            <w:szCs w:val="24"/>
          </w:rPr>
          <w:t>products_groups</w:t>
        </w:r>
      </w:ins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_image_set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7) Сотрудники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7.1) f_api_staff_get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7.2) f_api_staff_add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7.3) f_api_staff_update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7.4) f_api_staff_del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7.5) f_api_staff_points_get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7.6) f_api_staff_points_add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7.7) f_api_staff_points_del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7.8) f_api_staff_stat_get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7.9) f_api_staff_history_get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8) Список доступных сетей и площадок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8.1) f_api_networks_get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8.2) f_api_networks_points_get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9) Галерея изображений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9.1) f_api_gallery_public_get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9.2) f_api_gallery_private_get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9.3) f_api_gallery_add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9) Продажи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9.1) f_api_sale_add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9.2) f_api_sale_update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9.3) f_api_sale_del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9.4) f_api_sale_history_get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ins w:id="140" w:author="&lt;анонимный&gt;" w:date="2022-09-15T12:07:00Z">
        <w:r>
          <w:rPr>
            <w:rFonts w:ascii="Arial" w:hAnsi="Arial"/>
            <w:b w:val="false"/>
            <w:bCs w:val="false"/>
            <w:sz w:val="24"/>
            <w:szCs w:val="24"/>
          </w:rPr>
          <w:t>9.5) f_api_sale_data_get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10) Штрихкод сотрудника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10.1) f_api_barcode_staff_get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11) Профиль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11.1) f_api_profile_get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11.1) f_api_profile_update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11.1) f_api_profile_company_image_add</w:t>
      </w:r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rPrChange w:id="0" w:author="&lt;анонимный&gt;" w:date="2022-09-26T14:37:00Z"/>
        </w:rPr>
        <w:t>11.1) f_api_profile_user_image_add</w:t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151" w:author="&lt;анонимный&gt;" w:date="2022-09-13T17:52:00Z">
        <w:r>
          <w:rPr>
            <w:rFonts w:ascii="Arial" w:hAnsi="Arial"/>
            <w:b/>
            <w:bCs/>
          </w:rPr>
          <w:t>1.</w:t>
        </w:r>
      </w:ins>
      <w:ins w:id="152" w:author="&lt;анонимный&gt;" w:date="2022-09-13T17:44:00Z">
        <w:r>
          <w:rPr>
            <w:rFonts w:ascii="Arial" w:hAnsi="Arial"/>
            <w:b/>
            <w:bCs/>
          </w:rPr>
          <w:t xml:space="preserve">1. </w:t>
        </w:r>
      </w:ins>
      <w:ins w:id="153" w:author="&lt;анонимный&gt;" w:date="2022-09-13T17:44:00Z">
        <w:r>
          <w:rPr>
            <w:rFonts w:ascii="Arial" w:hAnsi="Arial"/>
            <w:b w:val="false"/>
            <w:bCs w:val="false"/>
            <w:sz w:val="24"/>
            <w:szCs w:val="24"/>
          </w:rPr>
          <w:t>f_api_auth_facebook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55" w:author="&lt;анонимный&gt;" w:date="2022-09-13T17:4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56" w:author="&lt;анонимный&gt;" w:date="2022-09-13T17:44:00Z">
        <w:r>
          <w:rPr>
            <w:rFonts w:ascii="Arial" w:hAnsi="Arial"/>
          </w:rPr>
          <w:tab/>
          <w:t>https://fennec.in.ua/?loc=</w:t>
        </w:r>
      </w:ins>
      <w:ins w:id="157" w:author="&lt;анонимный&gt;" w:date="2022-09-13T17:44:00Z">
        <w:r>
          <w:rPr>
            <w:rFonts w:ascii="Arial" w:hAnsi="Arial"/>
            <w:b w:val="false"/>
            <w:bCs w:val="false"/>
            <w:sz w:val="24"/>
            <w:szCs w:val="24"/>
          </w:rPr>
          <w:t>f_api_auth_facebook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59" w:author="&lt;анонимный&gt;" w:date="2022-09-13T17:4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60" w:author="&lt;анонимный&gt;" w:date="2022-09-13T17:4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61" w:author="&lt;анонимный&gt;" w:date="2022-09-13T17:44:00Z">
        <w:r>
          <w:rPr>
            <w:rFonts w:ascii="Arial" w:hAnsi="Arial"/>
          </w:rPr>
          <w:tab/>
          <w:tab/>
          <w:t>"</w:t>
        </w:r>
      </w:ins>
      <w:ins w:id="162" w:author="&lt;анонимный&gt;" w:date="2022-09-13T17:44:00Z">
        <w:r>
          <w:rPr>
            <w:rFonts w:ascii="Arial" w:hAnsi="Arial"/>
          </w:rPr>
          <w:t>apikey</w:t>
        </w:r>
      </w:ins>
      <w:ins w:id="163" w:author="&lt;анонимный&gt;" w:date="2022-09-13T17:44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64" w:author="&lt;анонимный&gt;" w:date="2022-09-13T17:44:00Z">
        <w:r>
          <w:rPr>
            <w:rFonts w:ascii="Arial" w:hAnsi="Arial"/>
          </w:rPr>
          <w:tab/>
          <w:tab/>
          <w:t>"user_id":&lt;int&gt;,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65" w:author="&lt;анонимный&gt;" w:date="2022-09-13T17:44:00Z">
        <w:r>
          <w:rPr>
            <w:rFonts w:ascii="Arial" w:hAnsi="Arial"/>
          </w:rPr>
          <w:tab/>
          <w:tab/>
          <w:t>"user_name":&lt;string&gt;,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66" w:author="&lt;анонимный&gt;" w:date="2022-09-13T17:44:00Z">
        <w:r>
          <w:rPr>
            <w:rFonts w:ascii="Arial" w:hAnsi="Arial"/>
          </w:rPr>
          <w:tab/>
          <w:tab/>
          <w:t>"user_email":&lt;string&gt;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67" w:author="&lt;анонимный&gt;" w:date="2022-09-13T17:4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69" w:author="&lt;анонимный&gt;" w:date="2022-09-13T17:4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70" w:author="&lt;анонимный&gt;" w:date="2022-09-13T17:4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71" w:author="&lt;анонимный&gt;" w:date="2022-09-13T17:4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72" w:author="&lt;анонимный&gt;" w:date="2022-09-13T17:4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73" w:author="&lt;анонимный&gt;" w:date="2022-09-13T17:4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74" w:author="&lt;анонимный&gt;" w:date="2022-09-13T17:4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75" w:author="&lt;анонимный&gt;" w:date="2022-09-13T17:4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176" w:author="&lt;анонимный&gt;" w:date="2022-09-13T17:44:00Z">
        <w:r>
          <w:rPr>
            <w:rFonts w:ascii="Arial" w:hAnsi="Arial"/>
          </w:rPr>
          <w:t>"user_id":&lt;int&gt;</w:t>
        </w:r>
      </w:ins>
    </w:p>
    <w:p>
      <w:pPr>
        <w:pStyle w:val="Normal"/>
        <w:ind w:left="2127" w:hanging="0"/>
        <w:rPr>
          <w:rFonts w:ascii="Arial" w:hAnsi="Arial"/>
        </w:rPr>
      </w:pPr>
      <w:ins w:id="177" w:author="&lt;анонимный&gt;" w:date="2022-09-13T17:4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rFonts w:ascii="Arial" w:hAnsi="Arial"/>
        </w:rPr>
      </w:pPr>
      <w:ins w:id="178" w:author="&lt;анонимный&gt;" w:date="2022-09-13T17:44:00Z">
        <w:r>
          <w:rPr>
            <w:rFonts w:ascii="Arial" w:hAnsi="Arial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180" w:author="&lt;анонимный&gt;" w:date="2022-09-13T17:47:00Z">
        <w:r>
          <w:rPr>
            <w:rFonts w:ascii="Arial" w:hAnsi="Arial"/>
            <w:b/>
            <w:bCs/>
          </w:rPr>
          <w:t xml:space="preserve">1.2. </w:t>
        </w:r>
      </w:ins>
      <w:ins w:id="181" w:author="&lt;анонимный&gt;" w:date="2022-09-13T17:47:00Z">
        <w:r>
          <w:rPr>
            <w:rFonts w:ascii="Arial" w:hAnsi="Arial"/>
            <w:b w:val="false"/>
            <w:bCs w:val="false"/>
            <w:sz w:val="24"/>
            <w:szCs w:val="24"/>
          </w:rPr>
          <w:t>f_api_auth_google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3" w:author="&lt;анонимный&gt;" w:date="2022-09-13T17:47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84" w:author="&lt;анонимный&gt;" w:date="2022-09-13T17:47:00Z">
        <w:r>
          <w:rPr>
            <w:rFonts w:ascii="Arial" w:hAnsi="Arial"/>
          </w:rPr>
          <w:tab/>
          <w:t>https://fennec.in.ua/?loc=</w:t>
        </w:r>
      </w:ins>
      <w:ins w:id="185" w:author="&lt;анонимный&gt;" w:date="2022-09-13T17:47:00Z">
        <w:r>
          <w:rPr>
            <w:rFonts w:ascii="Arial" w:hAnsi="Arial"/>
            <w:b w:val="false"/>
            <w:bCs w:val="false"/>
            <w:sz w:val="24"/>
            <w:szCs w:val="24"/>
          </w:rPr>
          <w:t>f_api_auth_google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7" w:author="&lt;анонимный&gt;" w:date="2022-09-13T17:47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88" w:author="&lt;анонимный&gt;" w:date="2022-09-13T17:47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89" w:author="&lt;анонимный&gt;" w:date="2022-09-13T17:47:00Z">
        <w:r>
          <w:rPr>
            <w:rFonts w:ascii="Arial" w:hAnsi="Arial"/>
          </w:rPr>
          <w:tab/>
          <w:tab/>
          <w:t>"</w:t>
        </w:r>
      </w:ins>
      <w:ins w:id="190" w:author="&lt;анонимный&gt;" w:date="2022-09-13T17:47:00Z">
        <w:r>
          <w:rPr>
            <w:rFonts w:ascii="Arial" w:hAnsi="Arial"/>
          </w:rPr>
          <w:t>apikey</w:t>
        </w:r>
      </w:ins>
      <w:ins w:id="191" w:author="&lt;анонимный&gt;" w:date="2022-09-13T17:47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92" w:author="&lt;анонимный&gt;" w:date="2022-09-13T17:47:00Z">
        <w:r>
          <w:rPr>
            <w:rFonts w:ascii="Arial" w:hAnsi="Arial"/>
          </w:rPr>
          <w:tab/>
          <w:tab/>
          <w:t>"user_id":&lt;int&gt;,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93" w:author="&lt;анонимный&gt;" w:date="2022-09-13T17:47:00Z">
        <w:r>
          <w:rPr>
            <w:rFonts w:ascii="Arial" w:hAnsi="Arial"/>
          </w:rPr>
          <w:tab/>
          <w:tab/>
          <w:t>"user_name":&lt;string&gt;,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94" w:author="&lt;анонимный&gt;" w:date="2022-09-13T17:47:00Z">
        <w:r>
          <w:rPr>
            <w:rFonts w:ascii="Arial" w:hAnsi="Arial"/>
          </w:rPr>
          <w:tab/>
          <w:tab/>
          <w:t>"user_email":&lt;string&gt;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95" w:author="&lt;анонимный&gt;" w:date="2022-09-13T17:47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97" w:author="&lt;анонимный&gt;" w:date="2022-09-13T17:47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98" w:author="&lt;анонимный&gt;" w:date="2022-09-13T17:47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99" w:author="&lt;анонимный&gt;" w:date="2022-09-13T17:47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200" w:author="&lt;анонимный&gt;" w:date="2022-09-13T17:47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201" w:author="&lt;анонимный&gt;" w:date="2022-09-13T17:47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202" w:author="&lt;анонимный&gt;" w:date="2022-09-13T17:47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203" w:author="&lt;анонимный&gt;" w:date="2022-09-13T17:47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204" w:author="&lt;анонимный&gt;" w:date="2022-09-13T17:47:00Z">
        <w:r>
          <w:rPr>
            <w:rFonts w:ascii="Arial" w:hAnsi="Arial"/>
          </w:rPr>
          <w:t>"user_id":</w:t>
        </w:r>
      </w:ins>
      <w:ins w:id="205" w:author="&lt;анонимный&gt;" w:date="2022-09-13T17:47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&lt;int&gt;</w:t>
        </w:r>
      </w:ins>
    </w:p>
    <w:p>
      <w:pPr>
        <w:pStyle w:val="Normal"/>
        <w:ind w:left="2127" w:hanging="0"/>
        <w:rPr>
          <w:rFonts w:ascii="Arial" w:hAnsi="Arial"/>
        </w:rPr>
      </w:pPr>
      <w:ins w:id="206" w:author="&lt;анонимный&gt;" w:date="2022-09-13T17:47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rFonts w:ascii="Arial" w:hAnsi="Arial"/>
        </w:rPr>
      </w:pPr>
      <w:ins w:id="207" w:author="&lt;анонимный&gt;" w:date="2022-09-13T17:47:00Z">
        <w:r>
          <w:rPr>
            <w:rFonts w:ascii="Arial" w:hAnsi="Arial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209" w:author="&lt;анонимный&gt;" w:date="2022-09-13T17:47:00Z">
        <w:r>
          <w:rPr>
            <w:rFonts w:ascii="Arial" w:hAnsi="Arial"/>
            <w:b/>
            <w:bCs/>
          </w:rPr>
          <w:t xml:space="preserve">1.3. </w:t>
        </w:r>
      </w:ins>
      <w:ins w:id="210" w:author="&lt;анонимный&gt;" w:date="2022-09-13T17:47:00Z">
        <w:r>
          <w:rPr>
            <w:rFonts w:ascii="Arial" w:hAnsi="Arial"/>
            <w:b w:val="false"/>
            <w:bCs w:val="false"/>
            <w:sz w:val="24"/>
            <w:szCs w:val="24"/>
          </w:rPr>
          <w:t>f_api_auth_phone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12" w:author="&lt;анонимный&gt;" w:date="2022-09-13T17:47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213" w:author="&lt;анонимный&gt;" w:date="2022-09-13T17:47:00Z">
        <w:r>
          <w:rPr>
            <w:rFonts w:ascii="Arial" w:hAnsi="Arial"/>
          </w:rPr>
          <w:tab/>
          <w:t>https://fennec.in.ua/?loc=</w:t>
        </w:r>
      </w:ins>
      <w:ins w:id="214" w:author="&lt;анонимный&gt;" w:date="2022-09-13T17:47:00Z">
        <w:r>
          <w:rPr>
            <w:rFonts w:ascii="Arial" w:hAnsi="Arial"/>
            <w:b w:val="false"/>
            <w:bCs w:val="false"/>
            <w:sz w:val="24"/>
            <w:szCs w:val="24"/>
          </w:rPr>
          <w:t>f_api_auth_phone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16" w:author="&lt;анонимный&gt;" w:date="2022-09-13T17:47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217" w:author="&lt;анонимный&gt;" w:date="2022-09-13T17:47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218" w:author="&lt;анонимный&gt;" w:date="2022-09-13T17:47:00Z">
        <w:r>
          <w:rPr>
            <w:rFonts w:ascii="Arial" w:hAnsi="Arial"/>
          </w:rPr>
          <w:tab/>
          <w:tab/>
          <w:t>"</w:t>
        </w:r>
      </w:ins>
      <w:ins w:id="219" w:author="&lt;анонимный&gt;" w:date="2022-09-13T17:47:00Z">
        <w:r>
          <w:rPr>
            <w:rFonts w:ascii="Arial" w:hAnsi="Arial"/>
          </w:rPr>
          <w:t>apikey</w:t>
        </w:r>
      </w:ins>
      <w:ins w:id="220" w:author="&lt;анонимный&gt;" w:date="2022-09-13T17:47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221" w:author="&lt;анонимный&gt;" w:date="2022-09-13T17:47:00Z">
        <w:r>
          <w:rPr>
            <w:rFonts w:ascii="Arial" w:hAnsi="Arial"/>
          </w:rPr>
          <w:tab/>
          <w:tab/>
          <w:t>"user_phone":&lt;string&gt;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222" w:author="&lt;анонимный&gt;" w:date="2022-09-13T17:47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24" w:author="&lt;анонимный&gt;" w:date="2022-09-13T17:47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225" w:author="&lt;анонимный&gt;" w:date="2022-09-13T17:47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226" w:author="&lt;анонимный&gt;" w:date="2022-09-13T17:47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227" w:author="&lt;анонимный&gt;" w:date="2022-09-13T17:47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228" w:author="&lt;анонимный&gt;" w:date="2022-09-13T17:47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229" w:author="&lt;анонимный&gt;" w:date="2022-09-13T17:47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230" w:author="&lt;анонимный&gt;" w:date="2022-09-13T17:47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232" w:author="&lt;анонимный&gt;" w:date="2022-09-13T17:48:00Z">
        <w:r>
          <w:rPr>
            <w:rFonts w:ascii="Arial" w:hAnsi="Arial"/>
            <w:b/>
            <w:bCs/>
          </w:rPr>
          <w:t xml:space="preserve">1.4. </w:t>
        </w:r>
      </w:ins>
      <w:ins w:id="233" w:author="&lt;анонимный&gt;" w:date="2022-09-13T17:48:00Z">
        <w:r>
          <w:rPr>
            <w:rFonts w:ascii="Arial" w:hAnsi="Arial"/>
            <w:b w:val="false"/>
            <w:bCs w:val="false"/>
            <w:sz w:val="24"/>
            <w:szCs w:val="24"/>
          </w:rPr>
          <w:t>f_api_auth_phone_confirm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35" w:author="&lt;анонимный&gt;" w:date="2022-09-13T17:48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236" w:author="&lt;анонимный&gt;" w:date="2022-09-13T17:48:00Z">
        <w:r>
          <w:rPr>
            <w:rFonts w:ascii="Arial" w:hAnsi="Arial"/>
          </w:rPr>
          <w:tab/>
          <w:t>https://fennec.in.ua/?loc=</w:t>
        </w:r>
      </w:ins>
      <w:ins w:id="237" w:author="&lt;анонимный&gt;" w:date="2022-09-13T17:48:00Z">
        <w:r>
          <w:rPr>
            <w:rFonts w:ascii="Arial" w:hAnsi="Arial"/>
            <w:b w:val="false"/>
            <w:bCs w:val="false"/>
            <w:sz w:val="24"/>
            <w:szCs w:val="24"/>
          </w:rPr>
          <w:t>f_api_auth_phone_confirm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39" w:author="&lt;анонимный&gt;" w:date="2022-09-13T17:48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240" w:author="&lt;анонимный&gt;" w:date="2022-09-13T17:48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241" w:author="&lt;анонимный&gt;" w:date="2022-09-13T17:48:00Z">
        <w:r>
          <w:rPr>
            <w:rFonts w:ascii="Arial" w:hAnsi="Arial"/>
          </w:rPr>
          <w:tab/>
          <w:tab/>
          <w:t>"</w:t>
        </w:r>
      </w:ins>
      <w:ins w:id="242" w:author="&lt;анонимный&gt;" w:date="2022-09-13T17:48:00Z">
        <w:r>
          <w:rPr>
            <w:rFonts w:ascii="Arial" w:hAnsi="Arial"/>
          </w:rPr>
          <w:t>apikey</w:t>
        </w:r>
      </w:ins>
      <w:ins w:id="243" w:author="&lt;анонимный&gt;" w:date="2022-09-13T17:48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244" w:author="&lt;анонимный&gt;" w:date="2022-09-13T17:48:00Z">
        <w:r>
          <w:rPr>
            <w:rFonts w:ascii="Arial" w:hAnsi="Arial"/>
          </w:rPr>
          <w:tab/>
          <w:tab/>
          <w:t>"user_phone":&lt;string&gt;,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245" w:author="&lt;анонимный&gt;" w:date="2022-09-13T17:48:00Z">
        <w:r>
          <w:rPr>
            <w:rFonts w:ascii="Arial" w:hAnsi="Arial"/>
          </w:rPr>
          <w:tab/>
          <w:tab/>
          <w:t>"confirm_code":&lt;string&gt;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246" w:author="&lt;анонимный&gt;" w:date="2022-09-13T17:48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48" w:author="&lt;анонимный&gt;" w:date="2022-09-13T17:52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249" w:author="&lt;анонимный&gt;" w:date="2022-09-13T17:52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250" w:author="&lt;анонимный&gt;" w:date="2022-09-13T17:52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251" w:author="&lt;анонимный&gt;" w:date="2022-09-13T17:52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252" w:author="&lt;анонимный&gt;" w:date="2022-09-13T17:52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253" w:author="&lt;анонимный&gt;" w:date="2022-09-13T17:52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254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255" w:author="&lt;анонимный&gt;" w:date="2022-09-13T17:52:00Z">
        <w:r>
          <w:rPr>
            <w:rFonts w:ascii="Arial" w:hAnsi="Arial"/>
          </w:rPr>
          <w:t>"user_id":</w:t>
        </w:r>
      </w:ins>
      <w:ins w:id="256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&lt;int&gt;</w:t>
        </w:r>
      </w:ins>
    </w:p>
    <w:p>
      <w:pPr>
        <w:pStyle w:val="Normal"/>
        <w:ind w:left="2127" w:hanging="0"/>
        <w:rPr>
          <w:rFonts w:ascii="Arial" w:hAnsi="Arial"/>
        </w:rPr>
      </w:pPr>
      <w:ins w:id="257" w:author="&lt;анонимный&gt;" w:date="2022-09-13T17:52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258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260" w:author="&lt;анонимный&gt;" w:date="2022-09-13T17:52:00Z">
        <w:r>
          <w:rPr>
            <w:rFonts w:ascii="Arial" w:hAnsi="Arial"/>
            <w:b/>
            <w:bCs/>
          </w:rPr>
          <w:t xml:space="preserve">2.1. </w:t>
        </w:r>
      </w:ins>
      <w:ins w:id="261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f_api_client_auth_facebook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63" w:author="&lt;анонимный&gt;" w:date="2022-09-13T17:52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264" w:author="&lt;анонимный&gt;" w:date="2022-09-13T17:52:00Z">
        <w:r>
          <w:rPr>
            <w:rFonts w:ascii="Arial" w:hAnsi="Arial"/>
          </w:rPr>
          <w:tab/>
          <w:t>https://fennec.in.ua/?loc=</w:t>
        </w:r>
      </w:ins>
      <w:ins w:id="265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f_api_client_auth_facebook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67" w:author="&lt;анонимный&gt;" w:date="2022-09-13T17:52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268" w:author="&lt;анонимный&gt;" w:date="2022-09-13T17:52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269" w:author="&lt;анонимный&gt;" w:date="2022-09-13T17:52:00Z">
        <w:r>
          <w:rPr>
            <w:rFonts w:ascii="Arial" w:hAnsi="Arial"/>
          </w:rPr>
          <w:tab/>
          <w:tab/>
          <w:t>"</w:t>
        </w:r>
      </w:ins>
      <w:ins w:id="270" w:author="&lt;анонимный&gt;" w:date="2022-09-13T17:52:00Z">
        <w:r>
          <w:rPr>
            <w:rFonts w:ascii="Arial" w:hAnsi="Arial"/>
          </w:rPr>
          <w:t>apikey</w:t>
        </w:r>
      </w:ins>
      <w:ins w:id="271" w:author="&lt;анонимный&gt;" w:date="2022-09-13T17:52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272" w:author="&lt;анонимный&gt;" w:date="2022-09-13T17:52:00Z">
        <w:r>
          <w:rPr>
            <w:rFonts w:ascii="Arial" w:hAnsi="Arial"/>
          </w:rPr>
          <w:tab/>
          <w:tab/>
          <w:t>"user_id":&lt;int&gt;,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273" w:author="&lt;анонимный&gt;" w:date="2022-09-13T17:52:00Z">
        <w:r>
          <w:rPr>
            <w:rFonts w:ascii="Arial" w:hAnsi="Arial"/>
          </w:rPr>
          <w:tab/>
          <w:tab/>
          <w:t>"user_name":&lt;string&gt;,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274" w:author="&lt;анонимный&gt;" w:date="2022-09-13T17:52:00Z">
        <w:r>
          <w:rPr>
            <w:rFonts w:ascii="Arial" w:hAnsi="Arial"/>
          </w:rPr>
          <w:tab/>
          <w:tab/>
          <w:t>"user_email":&lt;string&gt;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275" w:author="&lt;анонимный&gt;" w:date="2022-09-13T17:52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77" w:author="&lt;анонимный&gt;" w:date="2022-09-13T17:52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278" w:author="&lt;анонимный&gt;" w:date="2022-09-13T17:52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279" w:author="&lt;анонимный&gt;" w:date="2022-09-13T17:52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280" w:author="&lt;анонимный&gt;" w:date="2022-09-13T17:52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281" w:author="&lt;анонимный&gt;" w:date="2022-09-13T17:52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282" w:author="&lt;анонимный&gt;" w:date="2022-09-13T17:52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283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284" w:author="&lt;анонимный&gt;" w:date="2022-09-13T17:52:00Z">
        <w:r>
          <w:rPr>
            <w:rFonts w:ascii="Arial" w:hAnsi="Arial"/>
          </w:rPr>
          <w:t>"client_id":</w:t>
        </w:r>
      </w:ins>
      <w:ins w:id="285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&lt;int&gt;</w:t>
        </w:r>
      </w:ins>
    </w:p>
    <w:p>
      <w:pPr>
        <w:pStyle w:val="Normal"/>
        <w:ind w:left="2127" w:hanging="0"/>
        <w:rPr>
          <w:rFonts w:ascii="Arial" w:hAnsi="Arial"/>
        </w:rPr>
      </w:pPr>
      <w:ins w:id="286" w:author="&lt;анонимный&gt;" w:date="2022-09-13T17:52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rFonts w:ascii="Arial" w:hAnsi="Arial"/>
        </w:rPr>
      </w:pPr>
      <w:ins w:id="287" w:author="&lt;анонимный&gt;" w:date="2022-09-13T17:52:00Z">
        <w:r>
          <w:rPr>
            <w:rFonts w:ascii="Arial" w:hAnsi="Arial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289" w:author="&lt;анонимный&gt;" w:date="2022-09-13T17:52:00Z">
        <w:r>
          <w:rPr>
            <w:rFonts w:ascii="Arial" w:hAnsi="Arial"/>
            <w:b/>
            <w:bCs/>
          </w:rPr>
          <w:t xml:space="preserve">2.2. </w:t>
        </w:r>
      </w:ins>
      <w:ins w:id="290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f_api_client_auth_google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92" w:author="&lt;анонимный&gt;" w:date="2022-09-13T17:52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293" w:author="&lt;анонимный&gt;" w:date="2022-09-13T17:52:00Z">
        <w:r>
          <w:rPr>
            <w:rFonts w:ascii="Arial" w:hAnsi="Arial"/>
          </w:rPr>
          <w:tab/>
          <w:t>https://fennec.in.ua/?loc=</w:t>
        </w:r>
      </w:ins>
      <w:ins w:id="294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f_api_client_auth_google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296" w:author="&lt;анонимный&gt;" w:date="2022-09-13T17:52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297" w:author="&lt;анонимный&gt;" w:date="2022-09-13T17:52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298" w:author="&lt;анонимный&gt;" w:date="2022-09-13T17:52:00Z">
        <w:r>
          <w:rPr>
            <w:rFonts w:ascii="Arial" w:hAnsi="Arial"/>
          </w:rPr>
          <w:tab/>
          <w:tab/>
          <w:t>"</w:t>
        </w:r>
      </w:ins>
      <w:ins w:id="299" w:author="&lt;анонимный&gt;" w:date="2022-09-13T17:52:00Z">
        <w:r>
          <w:rPr>
            <w:rFonts w:ascii="Arial" w:hAnsi="Arial"/>
          </w:rPr>
          <w:t>apikey</w:t>
        </w:r>
      </w:ins>
      <w:ins w:id="300" w:author="&lt;анонимный&gt;" w:date="2022-09-13T17:52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301" w:author="&lt;анонимный&gt;" w:date="2022-09-13T17:52:00Z">
        <w:r>
          <w:rPr>
            <w:rFonts w:ascii="Arial" w:hAnsi="Arial"/>
          </w:rPr>
          <w:tab/>
          <w:tab/>
          <w:t>"user_id":&lt;int&gt;,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302" w:author="&lt;анонимный&gt;" w:date="2022-09-13T17:52:00Z">
        <w:r>
          <w:rPr>
            <w:rFonts w:ascii="Arial" w:hAnsi="Arial"/>
          </w:rPr>
          <w:tab/>
          <w:tab/>
          <w:t>"user_name":&lt;string&gt;,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303" w:author="&lt;анонимный&gt;" w:date="2022-09-13T17:52:00Z">
        <w:r>
          <w:rPr>
            <w:rFonts w:ascii="Arial" w:hAnsi="Arial"/>
          </w:rPr>
          <w:tab/>
          <w:tab/>
          <w:t>"user_email":&lt;string&gt;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304" w:author="&lt;анонимный&gt;" w:date="2022-09-13T17:52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06" w:author="&lt;анонимный&gt;" w:date="2022-09-13T17:52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307" w:author="&lt;анонимный&gt;" w:date="2022-09-13T17:52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308" w:author="&lt;анонимный&gt;" w:date="2022-09-13T17:52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309" w:author="&lt;анонимный&gt;" w:date="2022-09-13T17:52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310" w:author="&lt;анонимный&gt;" w:date="2022-09-13T17:52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311" w:author="&lt;анонимный&gt;" w:date="2022-09-13T17:52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312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313" w:author="&lt;анонимный&gt;" w:date="2022-09-13T17:52:00Z">
        <w:r>
          <w:rPr>
            <w:rFonts w:ascii="Arial" w:hAnsi="Arial"/>
          </w:rPr>
          <w:t>"client_id":</w:t>
        </w:r>
      </w:ins>
      <w:ins w:id="314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&lt;int&gt;</w:t>
        </w:r>
      </w:ins>
    </w:p>
    <w:p>
      <w:pPr>
        <w:pStyle w:val="Normal"/>
        <w:ind w:left="2127" w:hanging="0"/>
        <w:rPr>
          <w:rFonts w:ascii="Arial" w:hAnsi="Arial"/>
        </w:rPr>
      </w:pPr>
      <w:ins w:id="315" w:author="&lt;анонимный&gt;" w:date="2022-09-13T17:52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rFonts w:ascii="Arial" w:hAnsi="Arial"/>
        </w:rPr>
      </w:pPr>
      <w:ins w:id="316" w:author="&lt;анонимный&gt;" w:date="2022-09-13T17:52:00Z">
        <w:r>
          <w:rPr>
            <w:rFonts w:ascii="Arial" w:hAnsi="Arial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318" w:author="&lt;анонимный&gt;" w:date="2022-09-13T17:52:00Z">
        <w:r>
          <w:rPr>
            <w:rFonts w:ascii="Arial" w:hAnsi="Arial"/>
            <w:b/>
            <w:bCs/>
          </w:rPr>
          <w:t xml:space="preserve">2.3. </w:t>
        </w:r>
      </w:ins>
      <w:ins w:id="319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f_api_client_auth_phone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21" w:author="&lt;анонимный&gt;" w:date="2022-09-13T17:52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322" w:author="&lt;анонимный&gt;" w:date="2022-09-13T17:52:00Z">
        <w:r>
          <w:rPr>
            <w:rFonts w:ascii="Arial" w:hAnsi="Arial"/>
          </w:rPr>
          <w:tab/>
          <w:t>https://fennec.in.ua/?loc=</w:t>
        </w:r>
      </w:ins>
      <w:ins w:id="323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f_api_client_auth_phone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25" w:author="&lt;анонимный&gt;" w:date="2022-09-13T17:52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326" w:author="&lt;анонимный&gt;" w:date="2022-09-13T17:52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327" w:author="&lt;анонимный&gt;" w:date="2022-09-13T17:52:00Z">
        <w:r>
          <w:rPr>
            <w:rFonts w:ascii="Arial" w:hAnsi="Arial"/>
          </w:rPr>
          <w:tab/>
          <w:tab/>
          <w:t>"</w:t>
        </w:r>
      </w:ins>
      <w:ins w:id="328" w:author="&lt;анонимный&gt;" w:date="2022-09-13T17:52:00Z">
        <w:r>
          <w:rPr>
            <w:rFonts w:ascii="Arial" w:hAnsi="Arial"/>
          </w:rPr>
          <w:t>apikey</w:t>
        </w:r>
      </w:ins>
      <w:ins w:id="329" w:author="&lt;анонимный&gt;" w:date="2022-09-13T17:52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330" w:author="&lt;анонимный&gt;" w:date="2022-09-13T17:52:00Z">
        <w:r>
          <w:rPr>
            <w:rFonts w:ascii="Arial" w:hAnsi="Arial"/>
          </w:rPr>
          <w:tab/>
          <w:tab/>
          <w:t>"user_phone":&lt;string&gt;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331" w:author="&lt;анонимный&gt;" w:date="2022-09-13T17:52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33" w:author="&lt;анонимный&gt;" w:date="2022-09-13T17:52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334" w:author="&lt;анонимный&gt;" w:date="2022-09-13T17:52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335" w:author="&lt;анонимный&gt;" w:date="2022-09-13T17:52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336" w:author="&lt;анонимный&gt;" w:date="2022-09-13T17:52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337" w:author="&lt;анонимный&gt;" w:date="2022-09-13T17:52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338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339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341" w:author="&lt;анонимный&gt;" w:date="2022-09-13T17:52:00Z">
        <w:r>
          <w:rPr>
            <w:rFonts w:ascii="Arial" w:hAnsi="Arial"/>
            <w:b/>
            <w:bCs/>
          </w:rPr>
          <w:t xml:space="preserve">2.4. </w:t>
        </w:r>
      </w:ins>
      <w:ins w:id="342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f_api_client_auth_phone_confirm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44" w:author="&lt;анонимный&gt;" w:date="2022-09-13T17:52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345" w:author="&lt;анонимный&gt;" w:date="2022-09-13T17:52:00Z">
        <w:r>
          <w:rPr>
            <w:rFonts w:ascii="Arial" w:hAnsi="Arial"/>
          </w:rPr>
          <w:tab/>
          <w:t>https://fennec.in.ua/?loc=</w:t>
        </w:r>
      </w:ins>
      <w:ins w:id="346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f_api_client_auth_phone_confirm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48" w:author="&lt;анонимный&gt;" w:date="2022-09-13T17:52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349" w:author="&lt;анонимный&gt;" w:date="2022-09-13T17:52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350" w:author="&lt;анонимный&gt;" w:date="2022-09-13T17:52:00Z">
        <w:r>
          <w:rPr>
            <w:rFonts w:ascii="Arial" w:hAnsi="Arial"/>
          </w:rPr>
          <w:tab/>
          <w:tab/>
          <w:t>"</w:t>
        </w:r>
      </w:ins>
      <w:ins w:id="351" w:author="&lt;анонимный&gt;" w:date="2022-09-13T17:52:00Z">
        <w:r>
          <w:rPr>
            <w:rFonts w:ascii="Arial" w:hAnsi="Arial"/>
          </w:rPr>
          <w:t>apikey</w:t>
        </w:r>
      </w:ins>
      <w:ins w:id="352" w:author="&lt;анонимный&gt;" w:date="2022-09-13T17:52:00Z">
        <w:r>
          <w:rPr>
            <w:rFonts w:ascii="Arial" w:hAnsi="Arial"/>
          </w:rPr>
          <w:t>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353" w:author="&lt;анонимный&gt;" w:date="2022-09-13T17:52:00Z">
        <w:r>
          <w:rPr>
            <w:rFonts w:ascii="Arial" w:hAnsi="Arial"/>
          </w:rPr>
          <w:tab/>
          <w:tab/>
          <w:t>"user_phone":&lt;string&gt;,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354" w:author="&lt;анонимный&gt;" w:date="2022-09-13T17:52:00Z">
        <w:r>
          <w:rPr>
            <w:rFonts w:ascii="Arial" w:hAnsi="Arial"/>
          </w:rPr>
          <w:tab/>
          <w:tab/>
          <w:t>"confirm_code":&lt;string&gt;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355" w:author="&lt;анонимный&gt;" w:date="2022-09-13T17:52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57" w:author="&lt;анонимный&gt;" w:date="2022-09-13T17:52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358" w:author="&lt;анонимный&gt;" w:date="2022-09-13T17:52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359" w:author="&lt;анонимный&gt;" w:date="2022-09-13T17:52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360" w:author="&lt;анонимный&gt;" w:date="2022-09-13T17:52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361" w:author="&lt;анонимный&gt;" w:date="2022-09-13T17:52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362" w:author="&lt;анонимный&gt;" w:date="2022-09-13T17:52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363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364" w:author="&lt;анонимный&gt;" w:date="2022-09-13T17:52:00Z">
        <w:r>
          <w:rPr>
            <w:rFonts w:ascii="Arial" w:hAnsi="Arial"/>
          </w:rPr>
          <w:t>"client_id":</w:t>
        </w:r>
      </w:ins>
      <w:ins w:id="365" w:author="&lt;анонимный&gt;" w:date="2022-09-13T17:52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&lt;int&gt;</w:t>
        </w:r>
      </w:ins>
    </w:p>
    <w:p>
      <w:pPr>
        <w:pStyle w:val="Normal"/>
        <w:ind w:left="2127" w:hanging="0"/>
        <w:rPr>
          <w:rFonts w:ascii="Arial" w:hAnsi="Arial"/>
        </w:rPr>
      </w:pPr>
      <w:ins w:id="366" w:author="&lt;анонимный&gt;" w:date="2022-09-13T17:52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367" w:author="&lt;анонимный&gt;" w:date="2022-09-13T17:52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369" w:author="&lt;анонимный&gt;" w:date="2022-09-14T14:09:00Z">
        <w:r>
          <w:rPr>
            <w:rFonts w:ascii="Arial" w:hAnsi="Arial"/>
            <w:b/>
            <w:bCs/>
          </w:rPr>
          <w:t>3.1.</w:t>
        </w:r>
      </w:ins>
      <w:ins w:id="370" w:author="&lt;анонимный&gt;" w:date="2022-09-14T14:09:00Z">
        <w:r>
          <w:rPr>
            <w:rFonts w:ascii="Arial" w:hAnsi="Arial"/>
            <w:b w:val="false"/>
            <w:bCs w:val="false"/>
            <w:sz w:val="24"/>
            <w:szCs w:val="24"/>
          </w:rPr>
          <w:t xml:space="preserve"> f_api_expenses_get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72" w:author="&lt;анонимный&gt;" w:date="2022-09-14T14:0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373" w:author="&lt;анонимный&gt;" w:date="2022-09-14T14:09:00Z">
        <w:r>
          <w:rPr>
            <w:rFonts w:ascii="Arial" w:hAnsi="Arial"/>
          </w:rPr>
          <w:tab/>
          <w:t>https://fennec.in.ua/?loc=</w:t>
        </w:r>
      </w:ins>
      <w:ins w:id="374" w:author="&lt;анонимный&gt;" w:date="2022-09-14T14:09:00Z">
        <w:r>
          <w:rPr>
            <w:rFonts w:ascii="Arial" w:hAnsi="Arial"/>
            <w:b w:val="false"/>
            <w:bCs w:val="false"/>
            <w:sz w:val="24"/>
            <w:szCs w:val="24"/>
          </w:rPr>
          <w:t>f_api_expenses_get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76" w:author="&lt;анонимный&gt;" w:date="2022-09-14T14:0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377" w:author="&lt;анонимный&gt;" w:date="2022-09-14T14:0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378" w:author="&lt;анонимный&gt;" w:date="2022-09-14T14:09:00Z">
        <w:r>
          <w:rPr>
            <w:rFonts w:ascii="Arial" w:hAnsi="Arial"/>
          </w:rPr>
          <w:tab/>
          <w:tab/>
          <w:t>"</w:t>
        </w:r>
      </w:ins>
      <w:ins w:id="379" w:author="&lt;анонимный&gt;" w:date="2022-09-14T14:09:00Z">
        <w:r>
          <w:rPr>
            <w:rFonts w:ascii="Arial" w:hAnsi="Arial"/>
          </w:rPr>
          <w:t>apikey</w:t>
        </w:r>
      </w:ins>
      <w:ins w:id="380" w:author="&lt;анонимный&gt;" w:date="2022-09-14T14:09:00Z">
        <w:r>
          <w:rPr>
            <w:rFonts w:ascii="Arial" w:hAnsi="Arial"/>
          </w:rPr>
          <w:t>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381" w:author="&lt;анонимный&gt;" w:date="2022-09-14T14:09:00Z">
        <w:r>
          <w:rPr>
            <w:rFonts w:ascii="Arial" w:hAnsi="Arial"/>
          </w:rPr>
          <w:tab/>
        </w:r>
      </w:ins>
      <w:ins w:id="382" w:author="&lt;анонимный&gt;" w:date="2022-09-14T14:0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383" w:author="&lt;анонимный&gt;" w:date="2022-09-14T14:09:00Z">
        <w:r>
          <w:rPr>
            <w:rFonts w:ascii="Arial" w:hAnsi="Arial"/>
          </w:rPr>
          <w:tab/>
          <w:t>"page":&lt;int&gt;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384" w:author="&lt;анонимный&gt;" w:date="2022-09-14T14:0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386" w:author="&lt;анонимный&gt;" w:date="2022-09-14T14:0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387" w:author="&lt;анонимный&gt;" w:date="2022-09-14T14:0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388" w:author="&lt;анонимный&gt;" w:date="2022-09-14T14:0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389" w:author="&lt;анонимный&gt;" w:date="2022-09-14T14:0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390" w:author="&lt;анонимный&gt;" w:date="2022-09-14T14:0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391" w:author="&lt;анонимный&gt;" w:date="2022-09-14T14:09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392" w:author="&lt;анонимный&gt;" w:date="2022-09-14T14:0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393" w:author="&lt;анонимный&gt;" w:date="2022-09-14T14:09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394" w:author="&lt;анонимный&gt;" w:date="2022-09-14T14:0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2836" w:hanging="0"/>
        <w:rPr>
          <w:rFonts w:ascii="Arial" w:hAnsi="Arial"/>
        </w:rPr>
      </w:pPr>
      <w:ins w:id="395" w:author="&lt;анонимный&gt;" w:date="2022-09-14T14:09:00Z">
        <w:r>
          <w:rPr>
            <w:rFonts w:ascii="Arial" w:hAnsi="Arial"/>
          </w:rPr>
          <w:tab/>
          <w:tab/>
          <w:t>"ex_id":</w:t>
        </w:r>
      </w:ins>
      <w:ins w:id="396" w:author="&lt;анонимный&gt;" w:date="2022-09-14T14:09:00Z">
        <w:r>
          <w:rPr>
            <w:rFonts w:ascii="Arial" w:hAnsi="Arial"/>
          </w:rPr>
          <w:t>&lt;int&gt;</w:t>
        </w:r>
      </w:ins>
      <w:ins w:id="397" w:author="&lt;анонимный&gt;" w:date="2022-09-14T14:09:00Z">
        <w:r>
          <w:rPr>
            <w:rFonts w:ascii="Arial" w:hAnsi="Arial"/>
          </w:rPr>
          <w:t>,</w:t>
        </w:r>
      </w:ins>
    </w:p>
    <w:p>
      <w:pPr>
        <w:pStyle w:val="Normal"/>
        <w:ind w:left="2836" w:hanging="0"/>
        <w:rPr>
          <w:rFonts w:ascii="Arial" w:hAnsi="Arial"/>
        </w:rPr>
      </w:pPr>
      <w:ins w:id="398" w:author="&lt;анонимный&gt;" w:date="2022-09-14T14:09:00Z">
        <w:r>
          <w:rPr>
            <w:rFonts w:ascii="Arial" w:hAnsi="Arial"/>
          </w:rPr>
          <w:tab/>
          <w:tab/>
          <w:t>"date":</w:t>
        </w:r>
      </w:ins>
      <w:ins w:id="399" w:author="&lt;анонимный&gt;" w:date="2022-09-14T14:0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</w:t>
        </w:r>
      </w:ins>
      <w:ins w:id="400" w:author="&lt;анонимный&gt;" w:date="2022-09-14T14:09:00Z">
        <w:r>
          <w:rPr>
            <w:rFonts w:ascii="Arial" w:hAnsi="Arial"/>
          </w:rPr>
          <w:t>, //YYYY-MM-DD</w:t>
        </w:r>
      </w:ins>
    </w:p>
    <w:p>
      <w:pPr>
        <w:pStyle w:val="Normal"/>
        <w:ind w:left="2836" w:hanging="0"/>
        <w:rPr>
          <w:rFonts w:ascii="Arial" w:hAnsi="Arial"/>
        </w:rPr>
      </w:pPr>
      <w:ins w:id="401" w:author="&lt;анонимный&gt;" w:date="2022-09-14T14:09:00Z">
        <w:r>
          <w:rPr>
            <w:rFonts w:ascii="Arial" w:hAnsi="Arial"/>
          </w:rPr>
          <w:tab/>
          <w:tab/>
          <w:t>"amount"</w:t>
        </w:r>
      </w:ins>
      <w:ins w:id="402" w:author="&lt;анонимный&gt;" w:date="2022-09-14T14:09:00Z">
        <w:r>
          <w:rPr>
            <w:rFonts w:ascii="Arial" w:hAnsi="Arial"/>
          </w:rPr>
          <w:t>&lt;int&gt;</w:t>
        </w:r>
      </w:ins>
      <w:ins w:id="403" w:author="&lt;анонимный&gt;" w:date="2022-09-14T14:09:00Z">
        <w:r>
          <w:rPr>
            <w:rFonts w:ascii="Arial" w:hAnsi="Arial"/>
          </w:rPr>
          <w:t>,</w:t>
        </w:r>
      </w:ins>
    </w:p>
    <w:p>
      <w:pPr>
        <w:pStyle w:val="Normal"/>
        <w:ind w:left="2836" w:hanging="0"/>
        <w:rPr>
          <w:rFonts w:ascii="Arial" w:hAnsi="Arial"/>
        </w:rPr>
      </w:pPr>
      <w:ins w:id="404" w:author="&lt;анонимный&gt;" w:date="2022-09-14T14:09:00Z">
        <w:r>
          <w:rPr>
            <w:rFonts w:ascii="Arial" w:hAnsi="Arial"/>
          </w:rPr>
          <w:tab/>
          <w:tab/>
          <w:t>"name":&lt;string&gt;</w:t>
        </w:r>
      </w:ins>
    </w:p>
    <w:p>
      <w:pPr>
        <w:pStyle w:val="Normal"/>
        <w:ind w:left="2836" w:hanging="0"/>
        <w:rPr>
          <w:rFonts w:ascii="Arial" w:hAnsi="Arial"/>
        </w:rPr>
      </w:pPr>
      <w:ins w:id="405" w:author="&lt;анонимный&gt;" w:date="2022-09-14T14:09:00Z">
        <w:r>
          <w:rPr>
            <w:rFonts w:ascii="Arial" w:hAnsi="Arial"/>
          </w:rPr>
          <w:tab/>
          <w:t>},</w:t>
        </w:r>
      </w:ins>
    </w:p>
    <w:p>
      <w:pPr>
        <w:pStyle w:val="Normal"/>
        <w:ind w:left="2836" w:hanging="0"/>
        <w:rPr>
          <w:rFonts w:ascii="Arial" w:hAnsi="Arial"/>
        </w:rPr>
      </w:pPr>
      <w:ins w:id="406" w:author="&lt;анонимный&gt;" w:date="2022-09-14T14:09:00Z">
        <w:r>
          <w:rPr>
            <w:rFonts w:ascii="Arial" w:hAnsi="Arial"/>
          </w:rPr>
          <w:tab/>
          <w:t>…</w:t>
        </w:r>
      </w:ins>
    </w:p>
    <w:p>
      <w:pPr>
        <w:pStyle w:val="Normal"/>
        <w:ind w:left="2836" w:hanging="0"/>
        <w:rPr>
          <w:rFonts w:ascii="Arial" w:hAnsi="Arial"/>
        </w:rPr>
      </w:pPr>
      <w:ins w:id="407" w:author="&lt;анонимный&gt;" w:date="2022-09-14T14:09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408" w:author="&lt;анонимный&gt;" w:date="2022-09-14T14:09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409" w:author="&lt;анонимный&gt;" w:date="2022-09-14T14:0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411" w:author="&lt;анонимный&gt;" w:date="2022-09-14T14:16:00Z">
        <w:r>
          <w:rPr>
            <w:rFonts w:ascii="Arial" w:hAnsi="Arial"/>
            <w:b/>
            <w:bCs/>
          </w:rPr>
          <w:t>3.2.</w:t>
        </w:r>
      </w:ins>
      <w:ins w:id="412" w:author="&lt;анонимный&gt;" w:date="2022-09-14T14:16:00Z">
        <w:r>
          <w:rPr>
            <w:rFonts w:ascii="Arial" w:hAnsi="Arial"/>
            <w:b w:val="false"/>
            <w:bCs w:val="false"/>
            <w:sz w:val="24"/>
            <w:szCs w:val="24"/>
          </w:rPr>
          <w:t xml:space="preserve"> f_api_expenses_add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14" w:author="&lt;анонимный&gt;" w:date="2022-09-14T14:16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415" w:author="&lt;анонимный&gt;" w:date="2022-09-14T14:16:00Z">
        <w:r>
          <w:rPr>
            <w:rFonts w:ascii="Arial" w:hAnsi="Arial"/>
          </w:rPr>
          <w:tab/>
          <w:t>https://fennec.in.ua/?loc=</w:t>
        </w:r>
      </w:ins>
      <w:ins w:id="416" w:author="&lt;анонимный&gt;" w:date="2022-09-14T14:16:00Z">
        <w:r>
          <w:rPr>
            <w:rFonts w:ascii="Arial" w:hAnsi="Arial"/>
            <w:b w:val="false"/>
            <w:bCs w:val="false"/>
            <w:sz w:val="24"/>
            <w:szCs w:val="24"/>
          </w:rPr>
          <w:t>f_api_expenses_add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18" w:author="&lt;анонимный&gt;" w:date="2022-09-14T14:16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419" w:author="&lt;анонимный&gt;" w:date="2022-09-14T14:16:00Z">
        <w:r>
          <w:rPr>
            <w:rFonts w:ascii="Arial" w:hAnsi="Arial"/>
          </w:rPr>
          <w:tab/>
          <w:t>{</w:t>
        </w:r>
      </w:ins>
    </w:p>
    <w:p>
      <w:pPr>
        <w:pStyle w:val="Normal"/>
        <w:ind w:left="1418" w:hanging="0"/>
        <w:rPr>
          <w:rFonts w:ascii="Arial" w:hAnsi="Arial"/>
        </w:rPr>
      </w:pPr>
      <w:ins w:id="420" w:author="&lt;анонимный&gt;" w:date="2022-09-14T14:16:00Z">
        <w:r>
          <w:rPr>
            <w:rFonts w:ascii="Arial" w:hAnsi="Arial"/>
          </w:rPr>
          <w:tab/>
        </w:r>
      </w:ins>
      <w:ins w:id="421" w:author="&lt;анонимный&gt;" w:date="2022-09-14T14:16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422" w:author="&lt;анонимный&gt;" w:date="2022-09-14T14:16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</w:r>
      </w:ins>
      <w:ins w:id="423" w:author="&lt;анонимный&gt;" w:date="2022-09-14T14:16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"token":&lt;string&gt;,</w:t>
        </w:r>
      </w:ins>
    </w:p>
    <w:p>
      <w:pPr>
        <w:pStyle w:val="Normal"/>
        <w:ind w:left="2127" w:hanging="0"/>
        <w:rPr>
          <w:rFonts w:ascii="Arial" w:hAnsi="Arial"/>
        </w:rPr>
      </w:pPr>
      <w:ins w:id="424" w:author="&lt;анонимный&gt;" w:date="2022-09-14T14:16:00Z">
        <w:r>
          <w:rPr>
            <w:rFonts w:ascii="Arial" w:hAnsi="Arial"/>
          </w:rPr>
          <w:t>"date":&lt;string&gt;,</w:t>
        </w:r>
      </w:ins>
    </w:p>
    <w:p>
      <w:pPr>
        <w:pStyle w:val="Normal"/>
        <w:ind w:left="2127" w:hanging="0"/>
        <w:rPr>
          <w:rFonts w:ascii="Arial" w:hAnsi="Arial"/>
        </w:rPr>
      </w:pPr>
      <w:ins w:id="425" w:author="&lt;анонимный&gt;" w:date="2022-09-14T14:16:00Z">
        <w:r>
          <w:rPr>
            <w:rFonts w:ascii="Arial" w:hAnsi="Arial"/>
          </w:rPr>
          <w:t>"amount":&lt;int&gt;,</w:t>
        </w:r>
      </w:ins>
    </w:p>
    <w:p>
      <w:pPr>
        <w:pStyle w:val="Normal"/>
        <w:ind w:left="2127" w:hanging="0"/>
        <w:rPr>
          <w:rFonts w:ascii="Arial" w:hAnsi="Arial"/>
        </w:rPr>
      </w:pPr>
      <w:ins w:id="426" w:author="&lt;анонимный&gt;" w:date="2022-09-14T14:16:00Z">
        <w:r>
          <w:rPr>
            <w:rFonts w:ascii="Arial" w:hAnsi="Arial"/>
          </w:rPr>
          <w:t>"name":&lt;string&gt;</w:t>
        </w:r>
      </w:ins>
    </w:p>
    <w:p>
      <w:pPr>
        <w:pStyle w:val="Normal"/>
        <w:ind w:left="1418" w:hanging="0"/>
        <w:rPr>
          <w:rFonts w:ascii="Arial" w:hAnsi="Arial"/>
        </w:rPr>
      </w:pPr>
      <w:ins w:id="427" w:author="&lt;анонимный&gt;" w:date="2022-09-14T14:16:00Z">
        <w:r>
          <w:rPr>
            <w:rFonts w:ascii="Arial" w:hAnsi="Arial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29" w:author="&lt;анонимный&gt;" w:date="2022-09-14T14:16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430" w:author="&lt;анонимный&gt;" w:date="2022-09-14T14:16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431" w:author="&lt;анонимный&gt;" w:date="2022-09-14T14:16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432" w:author="&lt;анонимный&gt;" w:date="2022-09-14T14:16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433" w:author="&lt;анонимный&gt;" w:date="2022-09-14T14:16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434" w:author="&lt;анонимный&gt;" w:date="2022-09-14T14:16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435" w:author="&lt;анонимный&gt;" w:date="2022-09-14T14:16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437" w:author="&lt;анонимный&gt;" w:date="2022-09-14T14:18:00Z">
        <w:r>
          <w:rPr>
            <w:rFonts w:ascii="Arial" w:hAnsi="Arial"/>
            <w:b/>
            <w:bCs/>
          </w:rPr>
          <w:t>3.3.</w:t>
        </w:r>
      </w:ins>
      <w:ins w:id="438" w:author="&lt;анонимный&gt;" w:date="2022-09-14T14:18:00Z">
        <w:r>
          <w:rPr>
            <w:rFonts w:ascii="Arial" w:hAnsi="Arial"/>
            <w:b w:val="false"/>
            <w:bCs w:val="false"/>
            <w:sz w:val="24"/>
            <w:szCs w:val="24"/>
          </w:rPr>
          <w:t xml:space="preserve"> f_api_expenses_update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40" w:author="&lt;анонимный&gt;" w:date="2022-09-14T14:18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441" w:author="&lt;анонимный&gt;" w:date="2022-09-14T14:18:00Z">
        <w:r>
          <w:rPr>
            <w:rFonts w:ascii="Arial" w:hAnsi="Arial"/>
          </w:rPr>
          <w:tab/>
          <w:t>https://fennec.in.ua/?loc=</w:t>
        </w:r>
      </w:ins>
      <w:ins w:id="442" w:author="&lt;анонимный&gt;" w:date="2022-09-14T14:18:00Z">
        <w:r>
          <w:rPr>
            <w:rFonts w:ascii="Arial" w:hAnsi="Arial"/>
            <w:b w:val="false"/>
            <w:bCs w:val="false"/>
            <w:sz w:val="24"/>
            <w:szCs w:val="24"/>
          </w:rPr>
          <w:t>f_api_expenses_update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44" w:author="&lt;анонимный&gt;" w:date="2022-09-14T14:18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445" w:author="&lt;анонимный&gt;" w:date="2022-09-14T14:18:00Z">
        <w:r>
          <w:rPr>
            <w:rFonts w:ascii="Arial" w:hAnsi="Arial"/>
          </w:rPr>
          <w:tab/>
          <w:t>{</w:t>
        </w:r>
      </w:ins>
    </w:p>
    <w:p>
      <w:pPr>
        <w:pStyle w:val="Normal"/>
        <w:ind w:left="1418" w:hanging="0"/>
        <w:rPr>
          <w:rFonts w:ascii="Arial" w:hAnsi="Arial"/>
        </w:rPr>
      </w:pPr>
      <w:ins w:id="446" w:author="&lt;анонимный&gt;" w:date="2022-09-14T14:18:00Z">
        <w:r>
          <w:rPr>
            <w:rFonts w:ascii="Arial" w:hAnsi="Arial"/>
          </w:rPr>
          <w:tab/>
        </w:r>
      </w:ins>
      <w:ins w:id="447" w:author="&lt;анонимный&gt;" w:date="2022-09-14T14:18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448" w:author="&lt;анонимный&gt;" w:date="2022-09-14T14:18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449" w:author="&lt;анонимный&gt;" w:date="2022-09-14T14:18:00Z">
        <w:r>
          <w:rPr>
            <w:rFonts w:ascii="Arial" w:hAnsi="Arial"/>
          </w:rPr>
          <w:tab/>
          <w:t>"ex_id":&lt;int&gt;,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450" w:author="&lt;анонимный&gt;" w:date="2022-09-14T14:18:00Z">
        <w:r>
          <w:rPr>
            <w:rFonts w:ascii="Arial" w:hAnsi="Arial"/>
          </w:rPr>
          <w:tab/>
          <w:t>"date":&lt;string&gt;,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451" w:author="&lt;анонимный&gt;" w:date="2022-09-14T14:18:00Z">
        <w:r>
          <w:rPr>
            <w:rFonts w:ascii="Arial" w:hAnsi="Arial"/>
          </w:rPr>
          <w:tab/>
          <w:t>"amount":&lt;int&gt;,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452" w:author="&lt;анонимный&gt;" w:date="2022-09-14T14:18:00Z">
        <w:r>
          <w:rPr>
            <w:rFonts w:ascii="Arial" w:hAnsi="Arial"/>
          </w:rPr>
          <w:tab/>
          <w:t>"name":&lt;string&gt;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453" w:author="&lt;анонимный&gt;" w:date="2022-09-14T14:18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55" w:author="&lt;анонимный&gt;" w:date="2022-09-14T14:18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456" w:author="&lt;анонимный&gt;" w:date="2022-09-14T14:18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457" w:author="&lt;анонимный&gt;" w:date="2022-09-14T14:18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458" w:author="&lt;анонимный&gt;" w:date="2022-09-14T14:18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459" w:author="&lt;анонимный&gt;" w:date="2022-09-14T14:18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460" w:author="&lt;анонимный&gt;" w:date="2022-09-14T14:18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461" w:author="&lt;анонимный&gt;" w:date="2022-09-14T14:18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rPr>
          <w:rFonts w:ascii="Arial" w:hAnsi="Arial"/>
        </w:rPr>
      </w:pPr>
      <w:ins w:id="463" w:author="&lt;анонимный&gt;" w:date="2022-09-14T14:19:00Z">
        <w:r>
          <w:rPr>
            <w:rFonts w:ascii="Arial" w:hAnsi="Arial"/>
            <w:b/>
            <w:bCs/>
          </w:rPr>
          <w:t>3.4.</w:t>
        </w:r>
      </w:ins>
      <w:ins w:id="464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 xml:space="preserve"> f_api_expenses_del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66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467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468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f_api_expenses_del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70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471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1418" w:hanging="0"/>
        <w:rPr>
          <w:rFonts w:ascii="Arial" w:hAnsi="Arial"/>
        </w:rPr>
      </w:pPr>
      <w:ins w:id="472" w:author="&lt;анонимный&gt;" w:date="2022-09-14T14:19:00Z">
        <w:r>
          <w:rPr>
            <w:rFonts w:ascii="Arial" w:hAnsi="Arial"/>
          </w:rPr>
          <w:tab/>
        </w:r>
      </w:ins>
      <w:ins w:id="473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474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475" w:author="&lt;анонимный&gt;" w:date="2022-09-14T14:19:00Z">
        <w:r>
          <w:rPr>
            <w:rFonts w:ascii="Arial" w:hAnsi="Arial"/>
          </w:rPr>
          <w:tab/>
          <w:t>"ex_id":&lt;int&gt;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476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78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479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480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481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482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483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484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487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4.1. f_api_points_get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89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490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491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493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494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495" w:author="&lt;анонимный&gt;" w:date="2022-09-14T14:19:00Z">
        <w:r>
          <w:rPr>
            <w:rFonts w:ascii="Arial" w:hAnsi="Arial"/>
          </w:rPr>
          <w:tab/>
          <w:tab/>
        </w:r>
      </w:ins>
      <w:ins w:id="496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497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498" w:author="&lt;анонимный&gt;" w:date="2022-09-14T14:19:00Z">
        <w:r>
          <w:rPr>
            <w:rFonts w:ascii="Arial" w:hAnsi="Arial"/>
          </w:rPr>
          <w:tab/>
          <w:tab/>
          <w:t>"page":&lt;int&gt;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499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01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502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503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504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505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506" w:author="&lt;анонимный&gt;" w:date="2022-09-14T14:19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507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508" w:author="&lt;анонимный&gt;" w:date="2022-09-14T14:19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509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2836" w:hanging="0"/>
        <w:rPr>
          <w:rFonts w:ascii="Arial" w:hAnsi="Arial"/>
        </w:rPr>
      </w:pPr>
      <w:ins w:id="510" w:author="&lt;анонимный&gt;" w:date="2022-09-14T14:19:00Z">
        <w:r>
          <w:rPr>
            <w:rFonts w:ascii="Arial" w:hAnsi="Arial"/>
          </w:rPr>
          <w:tab/>
          <w:tab/>
          <w:t>"point_id":</w:t>
        </w:r>
      </w:ins>
      <w:ins w:id="511" w:author="&lt;анонимный&gt;" w:date="2022-09-14T14:19:00Z">
        <w:r>
          <w:rPr>
            <w:rFonts w:ascii="Arial" w:hAnsi="Arial"/>
          </w:rPr>
          <w:t>&lt;int&gt;</w:t>
        </w:r>
      </w:ins>
      <w:ins w:id="512" w:author="&lt;анонимный&gt;" w:date="2022-09-14T14:19:00Z">
        <w:r>
          <w:rPr>
            <w:rFonts w:ascii="Arial" w:hAnsi="Arial"/>
          </w:rPr>
          <w:t>,</w:t>
        </w:r>
      </w:ins>
    </w:p>
    <w:p>
      <w:pPr>
        <w:pStyle w:val="Normal"/>
        <w:ind w:left="2836" w:hanging="0"/>
        <w:rPr>
          <w:rFonts w:ascii="Arial" w:hAnsi="Arial"/>
        </w:rPr>
      </w:pPr>
      <w:ins w:id="513" w:author="&lt;анонимный&gt;" w:date="2022-09-14T14:19:00Z">
        <w:r>
          <w:rPr>
            <w:rFonts w:ascii="Arial" w:hAnsi="Arial"/>
          </w:rPr>
          <w:tab/>
          <w:tab/>
          <w:t>"lon":&lt;string&gt;,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514" w:author="&lt;анонимный&gt;" w:date="2022-09-14T14:19:00Z">
        <w:r>
          <w:rPr>
            <w:rFonts w:ascii="Arial" w:hAnsi="Arial"/>
          </w:rPr>
          <w:tab/>
          <w:tab/>
          <w:t>"lat":&lt;string&gt;,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515" w:author="&lt;анонимный&gt;" w:date="2022-09-14T14:19:00Z">
        <w:r>
          <w:rPr>
            <w:rFonts w:ascii="Arial" w:hAnsi="Arial"/>
          </w:rPr>
          <w:tab/>
          <w:tab/>
          <w:t>"name":&lt;string&gt;,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516" w:author="&lt;анонимный&gt;" w:date="2022-09-14T14:19:00Z">
        <w:r>
          <w:rPr>
            <w:rFonts w:ascii="Arial" w:hAnsi="Arial"/>
          </w:rPr>
          <w:tab/>
          <w:tab/>
          <w:t>"address":&lt;string&gt;,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517" w:author="&lt;анонимный&gt;" w:date="2022-09-14T14:19:00Z">
        <w:r>
          <w:rPr>
            <w:rFonts w:ascii="Arial" w:hAnsi="Arial"/>
          </w:rPr>
          <w:tab/>
          <w:tab/>
          <w:t>"image":&lt;string&gt;</w:t>
        </w:r>
      </w:ins>
    </w:p>
    <w:p>
      <w:pPr>
        <w:pStyle w:val="Normal"/>
        <w:ind w:left="2836" w:hanging="0"/>
        <w:rPr>
          <w:rFonts w:ascii="Arial" w:hAnsi="Arial"/>
        </w:rPr>
      </w:pPr>
      <w:ins w:id="518" w:author="&lt;анонимный&gt;" w:date="2022-09-14T14:19:00Z">
        <w:r>
          <w:rPr>
            <w:rFonts w:ascii="Arial" w:hAnsi="Arial"/>
          </w:rPr>
          <w:tab/>
          <w:t>},</w:t>
        </w:r>
      </w:ins>
    </w:p>
    <w:p>
      <w:pPr>
        <w:pStyle w:val="Normal"/>
        <w:ind w:left="2836" w:hanging="0"/>
        <w:rPr>
          <w:rFonts w:ascii="Arial" w:hAnsi="Arial"/>
        </w:rPr>
      </w:pPr>
      <w:ins w:id="519" w:author="&lt;анонимный&gt;" w:date="2022-09-14T14:19:00Z">
        <w:r>
          <w:rPr>
            <w:rFonts w:ascii="Arial" w:hAnsi="Arial"/>
          </w:rPr>
          <w:tab/>
          <w:t>...</w:t>
        </w:r>
      </w:ins>
    </w:p>
    <w:p>
      <w:pPr>
        <w:pStyle w:val="Normal"/>
        <w:ind w:left="2836" w:hanging="0"/>
        <w:rPr>
          <w:rFonts w:ascii="Arial" w:hAnsi="Arial"/>
        </w:rPr>
      </w:pPr>
      <w:ins w:id="520" w:author="&lt;анонимный&gt;" w:date="2022-09-14T14:19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521" w:author="&lt;анонимный&gt;" w:date="2022-09-14T14:19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522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524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4.2. f_api_points_add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26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527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528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30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531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532" w:author="&lt;анонимный&gt;" w:date="2022-09-14T14:19:00Z">
        <w:r>
          <w:rPr>
            <w:rFonts w:ascii="Arial" w:hAnsi="Arial"/>
          </w:rPr>
          <w:tab/>
          <w:tab/>
        </w:r>
      </w:ins>
      <w:ins w:id="533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534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35" w:author="&lt;анонимный&gt;" w:date="2022-09-14T14:19:00Z">
        <w:r>
          <w:rPr>
            <w:rFonts w:ascii="Arial" w:hAnsi="Arial"/>
          </w:rPr>
          <w:tab/>
          <w:t>"lon":&lt;string&gt;,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36" w:author="&lt;анонимный&gt;" w:date="2022-09-14T14:19:00Z">
        <w:r>
          <w:rPr>
            <w:rFonts w:ascii="Arial" w:hAnsi="Arial"/>
          </w:rPr>
          <w:tab/>
          <w:t>"lat":&lt;string&gt;,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37" w:author="&lt;анонимный&gt;" w:date="2022-09-14T14:19:00Z">
        <w:r>
          <w:rPr>
            <w:rFonts w:ascii="Arial" w:hAnsi="Arial"/>
          </w:rPr>
          <w:tab/>
          <w:t>"name":&lt;string&gt;</w:t>
        </w:r>
      </w:ins>
    </w:p>
    <w:p>
      <w:pPr>
        <w:pStyle w:val="Normal"/>
        <w:ind w:left="1418" w:hanging="0"/>
        <w:rPr>
          <w:rFonts w:ascii="Arial" w:hAnsi="Arial"/>
        </w:rPr>
      </w:pPr>
      <w:ins w:id="538" w:author="&lt;анонимный&gt;" w:date="2022-09-14T14:19:00Z">
        <w:r>
          <w:rPr>
            <w:rFonts w:ascii="Arial" w:hAnsi="Arial"/>
          </w:rPr>
          <w:tab/>
          <w:t>"address":&lt;string&gt;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539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41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542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543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544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545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546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547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549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4.3. f_api_points_update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51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552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553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f_api_points_update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55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556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557" w:author="&lt;анонимный&gt;" w:date="2022-09-14T14:19:00Z">
        <w:r>
          <w:rPr>
            <w:rFonts w:ascii="Arial" w:hAnsi="Arial"/>
          </w:rPr>
          <w:tab/>
          <w:tab/>
        </w:r>
      </w:ins>
      <w:ins w:id="558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559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60" w:author="&lt;анонимный&gt;" w:date="2022-09-14T14:19:00Z">
        <w:r>
          <w:rPr>
            <w:rFonts w:ascii="Arial" w:hAnsi="Arial"/>
          </w:rPr>
          <w:tab/>
          <w:t>"point_id":&lt;int&gt;,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561" w:author="&lt;анонимный&gt;" w:date="2022-09-14T14:19:00Z">
        <w:r>
          <w:rPr>
            <w:rFonts w:ascii="Arial" w:hAnsi="Arial"/>
          </w:rPr>
          <w:tab/>
          <w:t>"lon":&lt;string&gt;,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62" w:author="&lt;анонимный&gt;" w:date="2022-09-14T14:19:00Z">
        <w:r>
          <w:rPr>
            <w:rFonts w:ascii="Arial" w:hAnsi="Arial"/>
          </w:rPr>
          <w:tab/>
          <w:t>"lat":&lt;string&gt;,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63" w:author="&lt;анонимный&gt;" w:date="2022-09-14T14:19:00Z">
        <w:r>
          <w:rPr>
            <w:rFonts w:ascii="Arial" w:hAnsi="Arial"/>
          </w:rPr>
          <w:tab/>
          <w:t>"name":&lt;string&gt;</w:t>
        </w:r>
      </w:ins>
    </w:p>
    <w:p>
      <w:pPr>
        <w:pStyle w:val="Normal"/>
        <w:ind w:left="1418" w:hanging="0"/>
        <w:rPr>
          <w:rFonts w:ascii="Arial" w:hAnsi="Arial"/>
        </w:rPr>
      </w:pPr>
      <w:ins w:id="564" w:author="&lt;анонимный&gt;" w:date="2022-09-14T14:19:00Z">
        <w:r>
          <w:rPr>
            <w:rFonts w:ascii="Arial" w:hAnsi="Arial"/>
          </w:rPr>
          <w:tab/>
          <w:t>"address":&lt;string&gt;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565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67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568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569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570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571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572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573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575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4.4. f_api_points_del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77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578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579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81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582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1418" w:hanging="0"/>
        <w:rPr>
          <w:rFonts w:ascii="Arial" w:hAnsi="Arial"/>
        </w:rPr>
      </w:pPr>
      <w:ins w:id="583" w:author="&lt;анонимный&gt;" w:date="2022-09-14T14:19:00Z">
        <w:r>
          <w:rPr>
            <w:rFonts w:ascii="Arial" w:hAnsi="Arial"/>
          </w:rPr>
          <w:tab/>
        </w:r>
      </w:ins>
      <w:ins w:id="584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85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586" w:author="&lt;анонимный&gt;" w:date="2022-09-14T14:19:00Z">
        <w:r>
          <w:rPr>
            <w:rFonts w:ascii="Arial" w:hAnsi="Arial"/>
          </w:rPr>
          <w:tab/>
          <w:t>"point_id":&lt;int&gt;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587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589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590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591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592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593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594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595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596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4.5.</w:t>
        </w:r>
      </w:ins>
      <w:ins w:id="597" w:author="&lt;анонимный&gt;" w:date="2022-09-14T14:19:00Z">
        <w:bookmarkStart w:id="0" w:name="__DdeLink__1414_1723715041"/>
        <w:bookmarkEnd w:id="0"/>
        <w:r>
          <w:rPr>
            <w:rFonts w:ascii="Arial" w:hAnsi="Arial"/>
            <w:b w:val="false"/>
            <w:bCs w:val="false"/>
            <w:sz w:val="24"/>
            <w:szCs w:val="24"/>
          </w:rPr>
          <w:t xml:space="preserve"> f_api_points_staff_get</w:t>
        </w:r>
      </w:ins>
    </w:p>
    <w:p>
      <w:pPr>
        <w:pStyle w:val="Normal"/>
        <w:ind w:left="709" w:hanging="0"/>
        <w:rPr>
          <w:rFonts w:ascii="Arial" w:hAnsi="Arial"/>
        </w:rPr>
      </w:pPr>
      <w:ins w:id="598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599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600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f_api_points_staff_get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02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603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604" w:author="&lt;анонимный&gt;" w:date="2022-09-14T14:19:00Z">
        <w:r>
          <w:rPr>
            <w:rFonts w:ascii="Arial" w:hAnsi="Arial"/>
          </w:rPr>
          <w:tab/>
          <w:tab/>
        </w:r>
      </w:ins>
      <w:ins w:id="605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06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07" w:author="&lt;анонимный&gt;" w:date="2022-09-14T14:19:00Z">
        <w:r>
          <w:rPr>
            <w:rFonts w:ascii="Arial" w:hAnsi="Arial"/>
          </w:rPr>
          <w:tab/>
          <w:tab/>
          <w:t>"point_id":&lt;int&gt;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608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10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611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612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613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614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615" w:author="&lt;анонимный&gt;" w:date="2022-09-14T14:19:00Z">
        <w:r>
          <w:rPr>
            <w:rFonts w:ascii="Arial" w:hAnsi="Arial"/>
          </w:rPr>
          <w:t>"result":[</w:t>
        </w:r>
      </w:ins>
      <w:ins w:id="616" w:author="&lt;анонимный&gt;" w:date="2022-09-14T14:19:00Z">
        <w:r>
          <w:rPr>
            <w:rFonts w:ascii="Arial" w:hAnsi="Arial"/>
          </w:rPr>
          <w:t>&lt;int&gt;</w:t>
        </w:r>
      </w:ins>
      <w:ins w:id="617" w:author="&lt;анонимный&gt;" w:date="2022-09-14T14:19:00Z">
        <w:r>
          <w:rPr>
            <w:rFonts w:ascii="Arial" w:hAnsi="Arial"/>
          </w:rPr>
          <w:t>,...]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618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620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4.6. f_api_points_staff_add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22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623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624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f_api_points_staff_add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26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627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628" w:author="&lt;анонимный&gt;" w:date="2022-09-14T14:19:00Z">
        <w:r>
          <w:rPr>
            <w:rFonts w:ascii="Arial" w:hAnsi="Arial"/>
          </w:rPr>
          <w:tab/>
          <w:tab/>
        </w:r>
      </w:ins>
      <w:ins w:id="629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30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31" w:author="&lt;анонимный&gt;" w:date="2022-09-14T14:19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632" w:author="&lt;анонимный&gt;" w:date="2022-09-14T14:19:00Z">
        <w:r>
          <w:rPr>
            <w:rFonts w:ascii="Arial" w:hAnsi="Arial"/>
          </w:rPr>
          <w:tab/>
          <w:tab/>
          <w:t>"staff_id":&lt;int&gt;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633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35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636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637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638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639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640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641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643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4.7. f_api_points_staff_del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45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646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647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f_api_points_staff_del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49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650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651" w:author="&lt;анонимный&gt;" w:date="2022-09-14T14:19:00Z">
        <w:r>
          <w:rPr>
            <w:rFonts w:ascii="Arial" w:hAnsi="Arial"/>
          </w:rPr>
          <w:tab/>
          <w:tab/>
        </w:r>
      </w:ins>
      <w:ins w:id="652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53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54" w:author="&lt;анонимный&gt;" w:date="2022-09-14T14:19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655" w:author="&lt;анонимный&gt;" w:date="2022-09-14T14:19:00Z">
        <w:r>
          <w:rPr>
            <w:rFonts w:ascii="Arial" w:hAnsi="Arial"/>
          </w:rPr>
          <w:tab/>
          <w:tab/>
          <w:t>"staff_id":&lt;int&gt;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656" w:author="&lt;анонимный&gt;" w:date="2022-09-14T14:19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58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659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660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661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662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663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664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666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4.8. f_api_points_image_add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68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669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670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f_api_points_image_add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72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673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674" w:author="&lt;анонимный&gt;" w:date="2022-09-14T14:19:00Z">
        <w:r>
          <w:rPr>
            <w:rFonts w:ascii="Arial" w:hAnsi="Arial"/>
          </w:rPr>
          <w:tab/>
          <w:tab/>
        </w:r>
      </w:ins>
      <w:ins w:id="675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76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77" w:author="&lt;анонимный&gt;" w:date="2022-09-14T14:19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678" w:author="&lt;анонимный&gt;" w:date="2022-09-14T14:19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679" w:author="&lt;анонимный&gt;" w:date="2022-09-14T14:19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680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681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682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683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684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685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686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688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4.9. f_api_points_image_set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90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691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692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f_api_points_image_set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694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695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696" w:author="&lt;анонимный&gt;" w:date="2022-09-14T14:19:00Z">
        <w:r>
          <w:rPr>
            <w:rFonts w:ascii="Arial" w:hAnsi="Arial"/>
          </w:rPr>
          <w:tab/>
          <w:tab/>
        </w:r>
      </w:ins>
      <w:ins w:id="697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98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699" w:author="&lt;анонимный&gt;" w:date="2022-09-14T14:19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700" w:author="&lt;анонимный&gt;" w:date="2022-09-14T14:19:00Z">
        <w:r>
          <w:rPr>
            <w:rFonts w:ascii="Arial" w:hAnsi="Arial"/>
          </w:rPr>
          <w:tab/>
          <w:tab/>
          <w:t>"filepath":"media/asdaddasda/point.jpg"</w:t>
        </w:r>
      </w:ins>
    </w:p>
    <w:p>
      <w:pPr>
        <w:pStyle w:val="Normal"/>
        <w:ind w:left="709" w:hanging="0"/>
        <w:rPr>
          <w:rFonts w:ascii="Arial" w:hAnsi="Arial"/>
        </w:rPr>
      </w:pPr>
      <w:ins w:id="701" w:author="&lt;анонимный&gt;" w:date="2022-09-14T14:19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702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703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704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705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706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707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708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710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4.10. f_api_points_stat_get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712" w:author="&lt;анонимный&gt;" w:date="2022-09-14T14:19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713" w:author="&lt;анонимный&gt;" w:date="2022-09-14T14:19:00Z">
        <w:r>
          <w:rPr>
            <w:rFonts w:ascii="Arial" w:hAnsi="Arial"/>
          </w:rPr>
          <w:tab/>
          <w:t>https://fennec.in.ua/?loc=</w:t>
        </w:r>
      </w:ins>
      <w:ins w:id="714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f_api_points_stat_get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716" w:author="&lt;анонимный&gt;" w:date="2022-09-14T14:19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717" w:author="&lt;анонимный&gt;" w:date="2022-09-14T14:19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718" w:author="&lt;анонимный&gt;" w:date="2022-09-14T14:19:00Z">
        <w:r>
          <w:rPr>
            <w:rFonts w:ascii="Arial" w:hAnsi="Arial"/>
          </w:rPr>
          <w:tab/>
          <w:tab/>
        </w:r>
      </w:ins>
      <w:ins w:id="719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720" w:author="&lt;анонимный&gt;" w:date="2022-09-14T14:19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721" w:author="&lt;анонимный&gt;" w:date="2022-09-14T14:19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722" w:author="&lt;анонимный&gt;" w:date="2022-09-14T14:19:00Z">
        <w:r>
          <w:rPr>
            <w:rFonts w:ascii="Arial" w:hAnsi="Arial"/>
          </w:rPr>
          <w:tab/>
          <w:tab/>
          <w:t>"sdate":&lt;string&gt; , //YYYY-MM-DD</w:t>
        </w:r>
      </w:ins>
    </w:p>
    <w:p>
      <w:pPr>
        <w:pStyle w:val="Normal"/>
        <w:ind w:left="709" w:hanging="0"/>
        <w:rPr>
          <w:rFonts w:ascii="Arial" w:hAnsi="Arial"/>
        </w:rPr>
      </w:pPr>
      <w:ins w:id="723" w:author="&lt;анонимный&gt;" w:date="2022-09-14T14:19:00Z">
        <w:r>
          <w:rPr>
            <w:rFonts w:ascii="Arial" w:hAnsi="Arial"/>
          </w:rPr>
          <w:tab/>
          <w:tab/>
          <w:t>"edate":&lt;string&gt;  //YYYY-MM-DD</w:t>
        </w:r>
      </w:ins>
    </w:p>
    <w:p>
      <w:pPr>
        <w:pStyle w:val="Normal"/>
        <w:ind w:left="709" w:hanging="0"/>
        <w:rPr>
          <w:rFonts w:ascii="Arial" w:hAnsi="Arial"/>
        </w:rPr>
      </w:pPr>
      <w:ins w:id="724" w:author="&lt;анонимный&gt;" w:date="2022-09-14T14:19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725" w:author="&lt;анонимный&gt;" w:date="2022-09-14T14:19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726" w:author="&lt;анонимный&gt;" w:date="2022-09-14T14:19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727" w:author="&lt;анонимный&gt;" w:date="2022-09-14T14:19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728" w:author="&lt;анонимный&gt;" w:date="2022-09-14T14:19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729" w:author="&lt;анонимный&gt;" w:date="2022-09-14T14:19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730" w:author="&lt;анонимный&gt;" w:date="2022-09-14T14:19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731" w:author="&lt;анонимный&gt;" w:date="2022-09-14T14:19:00Z">
        <w:r>
          <w:rPr>
            <w:rFonts w:ascii="Arial" w:hAnsi="Arial"/>
          </w:rPr>
          <w:t>"price":"400",</w:t>
        </w:r>
      </w:ins>
    </w:p>
    <w:p>
      <w:pPr>
        <w:pStyle w:val="Normal"/>
        <w:ind w:left="2836" w:hanging="0"/>
        <w:rPr>
          <w:rFonts w:ascii="Arial" w:hAnsi="Arial"/>
        </w:rPr>
      </w:pPr>
      <w:ins w:id="732" w:author="&lt;анонимный&gt;" w:date="2022-09-14T14:19:00Z">
        <w:r>
          <w:rPr>
            <w:rFonts w:ascii="Arial" w:hAnsi="Arial"/>
          </w:rPr>
          <w:t>"self_price":"200",</w:t>
        </w:r>
      </w:ins>
    </w:p>
    <w:p>
      <w:pPr>
        <w:pStyle w:val="Normal"/>
        <w:ind w:left="2836" w:hanging="0"/>
        <w:rPr>
          <w:rFonts w:ascii="Arial" w:hAnsi="Arial"/>
        </w:rPr>
      </w:pPr>
      <w:ins w:id="733" w:author="&lt;анонимный&gt;" w:date="2022-09-14T14:19:00Z">
        <w:r>
          <w:rPr>
            <w:rFonts w:ascii="Arial" w:hAnsi="Arial"/>
          </w:rPr>
          <w:t>"bonus":"10",</w:t>
        </w:r>
      </w:ins>
    </w:p>
    <w:p>
      <w:pPr>
        <w:pStyle w:val="Normal"/>
        <w:ind w:left="2836" w:hanging="0"/>
        <w:rPr>
          <w:rFonts w:ascii="Arial" w:hAnsi="Arial"/>
        </w:rPr>
      </w:pPr>
      <w:ins w:id="734" w:author="&lt;анонимный&gt;" w:date="2022-09-14T14:19:00Z">
        <w:r>
          <w:rPr>
            <w:rFonts w:ascii="Arial" w:hAnsi="Arial"/>
          </w:rPr>
          <w:t>"income":"200"</w:t>
        </w:r>
      </w:ins>
    </w:p>
    <w:p>
      <w:pPr>
        <w:pStyle w:val="Normal"/>
        <w:ind w:left="2127" w:hanging="0"/>
        <w:rPr>
          <w:rFonts w:ascii="Arial" w:hAnsi="Arial"/>
        </w:rPr>
      </w:pPr>
      <w:ins w:id="735" w:author="&lt;анонимный&gt;" w:date="2022-09-14T14:19:00Z">
        <w:r>
          <w:rPr>
            <w:rFonts w:ascii="Arial" w:hAnsi="Arial"/>
          </w:rPr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736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738" w:author="&lt;анонимный&gt;" w:date="2022-09-14T14:19:00Z">
        <w:r>
          <w:rPr>
            <w:rFonts w:ascii="Arial" w:hAnsi="Arial"/>
            <w:b w:val="false"/>
            <w:bCs w:val="false"/>
            <w:sz w:val="24"/>
            <w:szCs w:val="24"/>
          </w:rPr>
          <w:t>4.11. f_api_points_history_get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741" w:author="&lt;анонимный&gt;" w:date="2022-09-14T14:48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742" w:author="&lt;анонимный&gt;" w:date="2022-09-14T14:48:00Z">
        <w:r>
          <w:rPr>
            <w:rFonts w:ascii="Arial" w:hAnsi="Arial"/>
          </w:rPr>
          <w:tab/>
          <w:t>https://fennec.in.ua/?loc=</w:t>
        </w:r>
      </w:ins>
      <w:ins w:id="743" w:author="&lt;анонимный&gt;" w:date="2022-09-14T14:48:00Z">
        <w:r>
          <w:rPr>
            <w:rFonts w:ascii="Arial" w:hAnsi="Arial"/>
            <w:b w:val="false"/>
            <w:bCs w:val="false"/>
            <w:sz w:val="24"/>
            <w:szCs w:val="24"/>
          </w:rPr>
          <w:t>f_api_points_stat_get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745" w:author="&lt;анонимный&gt;" w:date="2022-09-14T14:48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746" w:author="&lt;анонимный&gt;" w:date="2022-09-14T14:48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747" w:author="&lt;анонимный&gt;" w:date="2022-09-14T14:48:00Z">
        <w:r>
          <w:rPr>
            <w:rFonts w:ascii="Arial" w:hAnsi="Arial"/>
          </w:rPr>
          <w:tab/>
          <w:tab/>
        </w:r>
      </w:ins>
      <w:ins w:id="748" w:author="&lt;анонимный&gt;" w:date="2022-09-14T14:48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749" w:author="&lt;анонимный&gt;" w:date="2022-09-14T14:48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750" w:author="&lt;анонимный&gt;" w:date="2022-09-14T14:48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751" w:author="&lt;анонимный&gt;" w:date="2022-09-14T14:48:00Z">
        <w:r>
          <w:rPr>
            <w:rFonts w:ascii="Arial" w:hAnsi="Arial"/>
          </w:rPr>
          <w:tab/>
          <w:tab/>
          <w:t>"page"&lt;int&gt;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752" w:author="&lt;анонимный&gt;" w:date="2022-09-14T14:48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753" w:author="&lt;анонимный&gt;" w:date="2022-09-14T14:48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754" w:author="&lt;анонимный&gt;" w:date="2022-09-14T14:48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755" w:author="&lt;анонимный&gt;" w:date="2022-09-14T14:48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756" w:author="&lt;анонимный&gt;" w:date="2022-09-14T14:48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757" w:author="&lt;анонимный&gt;" w:date="2022-09-14T14:48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758" w:author="&lt;анонимный&gt;" w:date="2022-09-14T14:48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759" w:author="&lt;анонимный&gt;" w:date="2022-09-14T14:48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760" w:author="&lt;анонимный&gt;" w:date="2022-09-14T14:48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761" w:author="&lt;анонимный&gt;" w:date="2022-09-14T14:48:00Z">
        <w:r>
          <w:rPr>
            <w:rFonts w:ascii="Arial" w:hAnsi="Arial"/>
          </w:rPr>
          <w:tab/>
          <w:t>{</w:t>
        </w:r>
      </w:ins>
    </w:p>
    <w:p>
      <w:pPr>
        <w:pStyle w:val="Normal"/>
        <w:ind w:left="2836" w:hanging="0"/>
        <w:rPr>
          <w:rFonts w:ascii="Arial" w:hAnsi="Arial"/>
        </w:rPr>
      </w:pPr>
      <w:ins w:id="762" w:author="&lt;анонимный&gt;" w:date="2022-09-14T14:48:00Z">
        <w:r>
          <w:rPr>
            <w:rFonts w:ascii="Arial" w:hAnsi="Arial"/>
          </w:rPr>
          <w:tab/>
          <w:tab/>
        </w:r>
      </w:ins>
      <w:ins w:id="763" w:author="&lt;анонимный&gt;" w:date="2022-09-14T14:51:00Z">
        <w:bookmarkStart w:id="1" w:name="line1"/>
        <w:bookmarkEnd w:id="1"/>
        <w:r>
          <w:rPr>
            <w:rFonts w:ascii="Arial" w:hAnsi="Arial"/>
          </w:rPr>
          <w:t>"order_id":</w:t>
        </w:r>
      </w:ins>
      <w:ins w:id="764" w:author="&lt;анонимный&gt;" w:date="2022-09-14T14:51:00Z">
        <w:r>
          <w:rPr>
            <w:rFonts w:ascii="Arial" w:hAnsi="Arial"/>
          </w:rPr>
          <w:t>&lt;int&gt;</w:t>
        </w:r>
      </w:ins>
      <w:ins w:id="765" w:author="&lt;анонимный&gt;" w:date="2022-09-14T14:51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766" w:author="&lt;анонимный&gt;" w:date="2022-09-14T14:51:00Z">
        <w:r>
          <w:rPr>
            <w:rFonts w:ascii="Arial" w:hAnsi="Arial"/>
          </w:rPr>
          <w:t>"transaction_id":</w:t>
        </w:r>
      </w:ins>
      <w:ins w:id="767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768" w:author="&lt;анонимный&gt;" w:date="2022-09-14T14:51:00Z">
        <w:r>
          <w:rPr>
            <w:rFonts w:ascii="Arial" w:hAnsi="Arial"/>
          </w:rPr>
          <w:t>"date_create":</w:t>
        </w:r>
      </w:ins>
      <w:ins w:id="769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  <w:ins w:id="770" w:author="&lt;анонимный&gt;" w:date="2022-09-14T14:51:00Z">
        <w:r>
          <w:rPr>
            <w:rFonts w:ascii="Arial" w:hAnsi="Arial"/>
          </w:rPr>
          <w:t xml:space="preserve"> //YYYY-MM-DD </w:t>
        </w:r>
      </w:ins>
      <w:ins w:id="771" w:author="&lt;анонимный&gt;" w:date="2022-09-14T14:51:00Z">
        <w:r>
          <w:rPr>
            <w:rFonts w:ascii="Arial" w:hAnsi="Arial"/>
          </w:rPr>
          <w:t>HH:MM:SS</w:t>
        </w:r>
      </w:ins>
    </w:p>
    <w:p>
      <w:pPr>
        <w:pStyle w:val="Normal"/>
        <w:ind w:left="4254" w:hanging="0"/>
        <w:rPr>
          <w:rFonts w:ascii="Arial" w:hAnsi="Arial"/>
        </w:rPr>
      </w:pPr>
      <w:ins w:id="772" w:author="&lt;анонимный&gt;" w:date="2022-09-14T14:51:00Z">
        <w:r>
          <w:rPr>
            <w:rFonts w:ascii="Arial" w:hAnsi="Arial"/>
          </w:rPr>
          <w:t>"date_update":</w:t>
        </w:r>
      </w:ins>
      <w:ins w:id="773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774" w:author="&lt;анонимный&gt;" w:date="2022-09-14T14:51:00Z">
        <w:r>
          <w:rPr>
            <w:rFonts w:ascii="Arial" w:hAnsi="Arial"/>
          </w:rPr>
          <w:t>"price":</w:t>
        </w:r>
      </w:ins>
      <w:ins w:id="775" w:author="&lt;анонимный&gt;" w:date="2022-09-14T14:51:00Z">
        <w:r>
          <w:rPr>
            <w:rFonts w:ascii="Arial" w:hAnsi="Arial"/>
          </w:rPr>
          <w:t>&lt;fload&gt;</w:t>
        </w:r>
      </w:ins>
      <w:ins w:id="776" w:author="&lt;анонимный&gt;" w:date="2022-09-14T14:51:00Z">
        <w:r>
          <w:rPr>
            <w:rFonts w:ascii="Arial" w:hAnsi="Arial"/>
          </w:rPr>
          <w:t xml:space="preserve">, // </w:t>
        </w:r>
      </w:ins>
      <w:ins w:id="777" w:author="&lt;анонимный&gt;" w:date="2022-09-14T14:51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778" w:author="&lt;анонимный&gt;" w:date="2022-09-14T14:51:00Z">
        <w:r>
          <w:rPr>
            <w:rFonts w:ascii="Arial" w:hAnsi="Arial"/>
          </w:rPr>
          <w:t>"self_price":</w:t>
        </w:r>
      </w:ins>
      <w:ins w:id="779" w:author="&lt;анонимный&gt;" w:date="2022-09-14T14:51:00Z">
        <w:r>
          <w:rPr>
            <w:rFonts w:ascii="Arial" w:hAnsi="Arial"/>
          </w:rPr>
          <w:t>&lt;fload&gt;</w:t>
        </w:r>
      </w:ins>
      <w:ins w:id="780" w:author="&lt;анонимный&gt;" w:date="2022-09-14T14:51:00Z">
        <w:r>
          <w:rPr>
            <w:rFonts w:ascii="Arial" w:hAnsi="Arial"/>
          </w:rPr>
          <w:t xml:space="preserve">,  // </w:t>
        </w:r>
      </w:ins>
      <w:ins w:id="781" w:author="&lt;анонимный&gt;" w:date="2022-09-14T14:51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782" w:author="&lt;анонимный&gt;" w:date="2022-09-14T14:51:00Z">
        <w:r>
          <w:rPr>
            <w:rFonts w:ascii="Arial" w:hAnsi="Arial"/>
          </w:rPr>
          <w:t>"bonus_use":</w:t>
        </w:r>
      </w:ins>
      <w:ins w:id="783" w:author="&lt;анонимный&gt;" w:date="2022-09-14T14:51:00Z">
        <w:r>
          <w:rPr>
            <w:rFonts w:ascii="Arial" w:hAnsi="Arial"/>
          </w:rPr>
          <w:t>&lt;fload&gt;</w:t>
        </w:r>
      </w:ins>
      <w:ins w:id="784" w:author="&lt;анонимный&gt;" w:date="2022-09-14T14:51:00Z">
        <w:r>
          <w:rPr>
            <w:rFonts w:ascii="Arial" w:hAnsi="Arial"/>
          </w:rPr>
          <w:t xml:space="preserve">,  // </w:t>
        </w:r>
      </w:ins>
      <w:ins w:id="785" w:author="&lt;анонимный&gt;" w:date="2022-09-14T14:51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786" w:author="&lt;анонимный&gt;" w:date="2022-09-14T14:51:00Z">
        <w:r>
          <w:rPr>
            <w:rFonts w:ascii="Arial" w:hAnsi="Arial"/>
          </w:rPr>
          <w:t>"bonus":</w:t>
        </w:r>
      </w:ins>
      <w:ins w:id="787" w:author="&lt;анонимный&gt;" w:date="2022-09-14T14:51:00Z">
        <w:r>
          <w:rPr>
            <w:rFonts w:ascii="Arial" w:hAnsi="Arial"/>
          </w:rPr>
          <w:t>&lt;fload&gt;</w:t>
        </w:r>
      </w:ins>
      <w:ins w:id="788" w:author="&lt;анонимный&gt;" w:date="2022-09-14T14:51:00Z">
        <w:r>
          <w:rPr>
            <w:rFonts w:ascii="Arial" w:hAnsi="Arial"/>
          </w:rPr>
          <w:t xml:space="preserve">,  // </w:t>
        </w:r>
      </w:ins>
      <w:ins w:id="789" w:author="&lt;анонимный&gt;" w:date="2022-09-14T14:51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790" w:author="&lt;анонимный&gt;" w:date="2022-09-14T14:51:00Z">
        <w:r>
          <w:rPr>
            <w:rFonts w:ascii="Arial" w:hAnsi="Arial"/>
          </w:rPr>
          <w:t>"sale_type":</w:t>
        </w:r>
      </w:ins>
      <w:ins w:id="791" w:author="&lt;анонимный&gt;" w:date="2022-09-14T14:51:00Z">
        <w:r>
          <w:rPr>
            <w:rFonts w:ascii="Arial" w:hAnsi="Arial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792" w:author="&lt;анонимный&gt;" w:date="2022-09-14T14:51:00Z">
        <w:r>
          <w:rPr>
            <w:rFonts w:ascii="Arial" w:hAnsi="Arial"/>
          </w:rPr>
          <w:t>"discount_percent":</w:t>
        </w:r>
      </w:ins>
      <w:ins w:id="793" w:author="&lt;анонимный&gt;" w:date="2022-09-14T14:51:00Z">
        <w:r>
          <w:rPr>
            <w:rFonts w:ascii="Arial" w:hAnsi="Arial"/>
          </w:rPr>
          <w:t>&lt;fload&gt;,</w:t>
        </w:r>
      </w:ins>
      <w:ins w:id="794" w:author="&lt;анонимный&gt;" w:date="2022-09-14T14:51:00Z">
        <w:r>
          <w:rPr>
            <w:rFonts w:ascii="Arial" w:hAnsi="Arial"/>
          </w:rPr>
          <w:t xml:space="preserve">  // </w:t>
        </w:r>
      </w:ins>
      <w:ins w:id="795" w:author="&lt;анонимный&gt;" w:date="2022-09-14T14:51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796" w:author="&lt;анонимный&gt;" w:date="2022-09-14T14:51:00Z">
        <w:r>
          <w:rPr>
            <w:rFonts w:ascii="Arial" w:hAnsi="Arial"/>
          </w:rPr>
          <w:t>"discount_abs":</w:t>
        </w:r>
      </w:ins>
      <w:ins w:id="797" w:author="&lt;анонимный&gt;" w:date="2022-09-14T14:51:00Z">
        <w:r>
          <w:rPr>
            <w:rFonts w:ascii="Arial" w:hAnsi="Arial"/>
          </w:rPr>
          <w:t>&lt;fload&gt;,</w:t>
        </w:r>
      </w:ins>
      <w:ins w:id="798" w:author="&lt;анонимный&gt;" w:date="2022-09-14T14:51:00Z">
        <w:r>
          <w:rPr>
            <w:rFonts w:ascii="Arial" w:hAnsi="Arial"/>
          </w:rPr>
          <w:t xml:space="preserve">,  // </w:t>
        </w:r>
      </w:ins>
      <w:ins w:id="799" w:author="&lt;анонимный&gt;" w:date="2022-09-14T14:51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800" w:author="&lt;анонимный&gt;" w:date="2022-09-14T14:51:00Z">
        <w:r>
          <w:rPr>
            <w:rFonts w:ascii="Arial" w:hAnsi="Arial"/>
          </w:rPr>
          <w:t>"client_id":</w:t>
        </w:r>
      </w:ins>
      <w:ins w:id="801" w:author="&lt;анонимный&gt;" w:date="2022-09-14T14:51:00Z">
        <w:r>
          <w:rPr>
            <w:rFonts w:ascii="Arial" w:hAnsi="Arial"/>
          </w:rPr>
          <w:t>&lt;int&gt;</w:t>
        </w:r>
      </w:ins>
      <w:ins w:id="802" w:author="&lt;анонимный&gt;" w:date="2022-09-14T14:51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803" w:author="&lt;анонимный&gt;" w:date="2022-09-14T14:51:00Z">
        <w:r>
          <w:rPr>
            <w:rFonts w:ascii="Arial" w:hAnsi="Arial"/>
          </w:rPr>
          <w:t>"staff_id":</w:t>
        </w:r>
      </w:ins>
      <w:ins w:id="804" w:author="&lt;анонимный&gt;" w:date="2022-09-14T14:51:00Z">
        <w:r>
          <w:rPr>
            <w:rFonts w:ascii="Arial" w:hAnsi="Arial"/>
          </w:rPr>
          <w:t>&lt;int&gt;</w:t>
        </w:r>
      </w:ins>
      <w:ins w:id="805" w:author="&lt;анонимный&gt;" w:date="2022-09-14T14:51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806" w:author="&lt;анонимный&gt;" w:date="2022-09-14T14:51:00Z">
        <w:r>
          <w:rPr>
            <w:rFonts w:ascii="Arial" w:hAnsi="Arial"/>
          </w:rPr>
          <w:t>"net_id":</w:t>
        </w:r>
      </w:ins>
      <w:ins w:id="807" w:author="&lt;анонимный&gt;" w:date="2022-09-14T14:51:00Z">
        <w:r>
          <w:rPr>
            <w:rFonts w:ascii="Arial" w:hAnsi="Arial"/>
          </w:rPr>
          <w:t>&lt;int&gt;</w:t>
        </w:r>
      </w:ins>
      <w:ins w:id="808" w:author="&lt;анонимный&gt;" w:date="2022-09-14T14:51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809" w:author="&lt;анонимный&gt;" w:date="2022-09-14T14:51:00Z">
        <w:r>
          <w:rPr>
            <w:rFonts w:ascii="Arial" w:hAnsi="Arial"/>
          </w:rPr>
          <w:t>"point_id":</w:t>
        </w:r>
      </w:ins>
      <w:ins w:id="810" w:author="&lt;анонимный&gt;" w:date="2022-09-14T14:51:00Z">
        <w:r>
          <w:rPr>
            <w:rFonts w:ascii="Arial" w:hAnsi="Arial"/>
          </w:rPr>
          <w:t>&lt;int&gt;</w:t>
        </w:r>
      </w:ins>
      <w:ins w:id="811" w:author="&lt;анонимный&gt;" w:date="2022-09-14T14:51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812" w:author="&lt;анонимный&gt;" w:date="2022-09-14T14:51:00Z">
        <w:r>
          <w:rPr>
            <w:rFonts w:ascii="Arial" w:hAnsi="Arial"/>
          </w:rPr>
          <w:t>"client_name":</w:t>
        </w:r>
      </w:ins>
      <w:ins w:id="813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814" w:author="&lt;анонимный&gt;" w:date="2022-09-14T14:51:00Z">
        <w:r>
          <w:rPr>
            <w:rFonts w:ascii="Arial" w:hAnsi="Arial"/>
          </w:rPr>
          <w:t>"staff_name":</w:t>
        </w:r>
      </w:ins>
      <w:ins w:id="815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816" w:author="&lt;анонимный&gt;" w:date="2022-09-14T14:51:00Z">
        <w:r>
          <w:rPr>
            <w:rFonts w:ascii="Arial" w:hAnsi="Arial"/>
          </w:rPr>
          <w:t>"net_name":</w:t>
        </w:r>
      </w:ins>
      <w:ins w:id="817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818" w:author="&lt;анонимный&gt;" w:date="2022-09-14T14:51:00Z">
        <w:r>
          <w:rPr>
            <w:rFonts w:ascii="Arial" w:hAnsi="Arial"/>
          </w:rPr>
          <w:t>"point_name":</w:t>
        </w:r>
      </w:ins>
      <w:ins w:id="819" w:author="&lt;анонимный&gt;" w:date="2022-09-14T14:51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820" w:author="&lt;анонимный&gt;" w:date="2022-09-14T14:51:00Z">
        <w:r>
          <w:rPr>
            <w:rFonts w:ascii="Arial" w:hAnsi="Arial"/>
          </w:rPr>
          <w:t>"cancel":</w:t>
        </w:r>
      </w:ins>
      <w:ins w:id="821" w:author="&lt;анонимный&gt;" w:date="2022-09-26T14:12:00Z">
        <w:r>
          <w:rPr>
            <w:rFonts w:ascii="Arial" w:hAnsi="Arial"/>
          </w:rPr>
          <w:t>&lt;int&gt;  // 1/0</w:t>
          <w:rPrChange w:id="0" w:author="&lt;анонимный&gt;" w:date="2022-09-26T14:37:00Z"/>
        </w:r>
      </w:ins>
    </w:p>
    <w:p>
      <w:pPr>
        <w:pStyle w:val="Normal"/>
        <w:ind w:left="2836" w:hanging="0"/>
        <w:rPr>
          <w:rFonts w:ascii="Arial" w:hAnsi="Arial"/>
        </w:rPr>
      </w:pPr>
      <w:ins w:id="822" w:author="&lt;анонимный&gt;" w:date="2022-09-14T14:48:00Z">
        <w:r>
          <w:rPr>
            <w:rFonts w:ascii="Arial" w:hAnsi="Arial"/>
          </w:rPr>
          <w:tab/>
          <w:t>},</w:t>
        </w:r>
      </w:ins>
    </w:p>
    <w:p>
      <w:pPr>
        <w:pStyle w:val="Normal"/>
        <w:ind w:left="2836" w:hanging="0"/>
        <w:rPr>
          <w:rFonts w:ascii="Arial" w:hAnsi="Arial"/>
        </w:rPr>
      </w:pPr>
      <w:ins w:id="823" w:author="&lt;анонимный&gt;" w:date="2022-09-14T14:48:00Z">
        <w:r>
          <w:rPr>
            <w:rFonts w:ascii="Arial" w:hAnsi="Arial"/>
          </w:rPr>
          <w:tab/>
          <w:t>…</w:t>
        </w:r>
      </w:ins>
    </w:p>
    <w:p>
      <w:pPr>
        <w:pStyle w:val="Normal"/>
        <w:ind w:left="2836" w:hanging="0"/>
        <w:rPr>
          <w:rFonts w:ascii="Arial" w:hAnsi="Arial"/>
        </w:rPr>
      </w:pPr>
      <w:ins w:id="824" w:author="&lt;анонимный&gt;" w:date="2022-09-14T14:48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825" w:author="&lt;анонимный&gt;" w:date="2022-09-14T14:48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826" w:author="&lt;анонимный&gt;" w:date="2022-09-14T14:48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83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 Товары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83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5.1. f_api_products_get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834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835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83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838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839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840" w:author="&lt;анонимный&gt;" w:date="2022-09-14T14:54:00Z">
        <w:r>
          <w:rPr>
            <w:rFonts w:ascii="Arial" w:hAnsi="Arial"/>
          </w:rPr>
          <w:tab/>
          <w:tab/>
        </w:r>
      </w:ins>
      <w:ins w:id="84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84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843" w:author="&lt;анонимный&gt;" w:date="2022-09-14T14:54:00Z">
        <w:r>
          <w:rPr>
            <w:rFonts w:ascii="Arial" w:hAnsi="Arial"/>
          </w:rPr>
          <w:tab/>
          <w:tab/>
          <w:t>"page":&lt;int&gt;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844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846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847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848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849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850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851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85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853" w:author="&lt;анонимный&gt;" w:date="2022-09-14T14:54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854" w:author="&lt;анонимный&gt;" w:date="2022-09-14T14:54:00Z">
        <w:r>
          <w:rPr>
            <w:rFonts w:ascii="Arial" w:hAnsi="Arial"/>
          </w:rPr>
          <w:tab/>
          <w:t>{</w:t>
          <w:rPrChange w:id="0" w:author="&lt;анонимный&gt;" w:date="2022-09-26T14:37:00Z"/>
        </w:r>
      </w:ins>
    </w:p>
    <w:p>
      <w:pPr>
        <w:pStyle w:val="Style20"/>
        <w:ind w:left="2836" w:hanging="0"/>
        <w:rPr>
          <w:rFonts w:ascii="Arial" w:hAnsi="Arial"/>
        </w:rPr>
      </w:pPr>
      <w:ins w:id="855" w:author="&lt;анонимный&gt;" w:date="2022-09-14T15:07:00Z">
        <w:r>
          <w:rPr>
            <w:rFonts w:ascii="Arial" w:hAnsi="Arial"/>
          </w:rPr>
          <w:tab/>
          <w:tab/>
          <w:t>"product_id":</w:t>
        </w:r>
      </w:ins>
      <w:ins w:id="856" w:author="&lt;анонимный&gt;" w:date="2022-09-14T15:07:00Z">
        <w:r>
          <w:rPr>
            <w:rFonts w:ascii="Arial" w:hAnsi="Arial"/>
          </w:rPr>
          <w:t>&lt;int&gt;</w:t>
        </w:r>
      </w:ins>
      <w:ins w:id="857" w:author="&lt;анонимный&gt;" w:date="2022-09-14T15:07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858" w:author="&lt;анонимный&gt;" w:date="2022-09-14T15:07:00Z">
        <w:r>
          <w:rPr>
            <w:rFonts w:ascii="Arial" w:hAnsi="Arial"/>
          </w:rPr>
          <w:tab/>
          <w:tab/>
          <w:t>"name":</w:t>
        </w:r>
      </w:ins>
      <w:ins w:id="859" w:author="&lt;анонимный&gt;" w:date="2022-09-14T15:07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Style20"/>
        <w:ind w:left="2836" w:hanging="0"/>
        <w:rPr>
          <w:rFonts w:ascii="Arial" w:hAnsi="Arial"/>
        </w:rPr>
      </w:pPr>
      <w:ins w:id="860" w:author="&lt;анонимный&gt;" w:date="2022-09-14T15:07:00Z">
        <w:r>
          <w:rPr>
            <w:rFonts w:ascii="Arial" w:hAnsi="Arial"/>
          </w:rPr>
          <w:tab/>
          <w:tab/>
          <w:t>"image":</w:t>
        </w:r>
      </w:ins>
      <w:ins w:id="861" w:author="&lt;анонимный&gt;" w:date="2022-09-14T15:07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Style20"/>
        <w:ind w:left="2836" w:hanging="0"/>
        <w:rPr>
          <w:rFonts w:ascii="Arial" w:hAnsi="Arial"/>
        </w:rPr>
      </w:pPr>
      <w:ins w:id="862" w:author="&lt;анонимный&gt;" w:date="2022-09-14T15:07:00Z">
        <w:r>
          <w:rPr>
            <w:rFonts w:ascii="Arial" w:hAnsi="Arial"/>
          </w:rPr>
          <w:tab/>
          <w:tab/>
          <w:t>"group_id":</w:t>
        </w:r>
      </w:ins>
      <w:ins w:id="863" w:author="&lt;анонимный&gt;" w:date="2022-09-14T15:07:00Z">
        <w:r>
          <w:rPr>
            <w:rFonts w:ascii="Arial" w:hAnsi="Arial"/>
          </w:rPr>
          <w:t>&lt;int&gt;</w:t>
        </w:r>
      </w:ins>
      <w:ins w:id="864" w:author="&lt;анонимный&gt;" w:date="2022-09-14T15:07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865" w:author="&lt;анонимный&gt;" w:date="2022-09-14T15:07:00Z">
        <w:r>
          <w:rPr>
            <w:rFonts w:ascii="Arial" w:hAnsi="Arial"/>
          </w:rPr>
          <w:tab/>
          <w:tab/>
          <w:t>"price":</w:t>
        </w:r>
      </w:ins>
      <w:ins w:id="866" w:author="&lt;анонимный&gt;" w:date="2022-09-14T15:07:00Z">
        <w:r>
          <w:rPr>
            <w:rFonts w:ascii="Arial" w:hAnsi="Arial"/>
          </w:rPr>
          <w:t>&lt;float&gt;</w:t>
        </w:r>
      </w:ins>
      <w:ins w:id="867" w:author="&lt;анонимный&gt;" w:date="2022-09-14T15:07:00Z">
        <w:r>
          <w:rPr>
            <w:rFonts w:ascii="Arial" w:hAnsi="Arial"/>
          </w:rPr>
          <w:t>, //</w:t>
        </w:r>
      </w:ins>
      <w:ins w:id="868" w:author="&lt;анонимный&gt;" w:date="2022-09-14T15:07:00Z">
        <w:r>
          <w:rPr>
            <w:rFonts w:ascii="Arial" w:hAnsi="Arial"/>
          </w:rPr>
          <w:t>Y.XX</w:t>
        </w:r>
      </w:ins>
    </w:p>
    <w:p>
      <w:pPr>
        <w:pStyle w:val="Style20"/>
        <w:ind w:left="2836" w:hanging="0"/>
        <w:rPr>
          <w:rFonts w:ascii="Arial" w:hAnsi="Arial"/>
        </w:rPr>
      </w:pPr>
      <w:ins w:id="869" w:author="&lt;анонимный&gt;" w:date="2022-09-14T15:07:00Z">
        <w:r>
          <w:rPr>
            <w:rFonts w:ascii="Arial" w:hAnsi="Arial"/>
          </w:rPr>
          <w:tab/>
          <w:tab/>
          <w:t>"self_price":</w:t>
        </w:r>
      </w:ins>
      <w:ins w:id="870" w:author="&lt;анонимный&gt;" w:date="2022-09-14T15:07:00Z">
        <w:r>
          <w:rPr>
            <w:rFonts w:ascii="Arial" w:hAnsi="Arial"/>
          </w:rPr>
          <w:t>&lt;float&gt;</w:t>
        </w:r>
      </w:ins>
      <w:ins w:id="871" w:author="&lt;анонимный&gt;" w:date="2022-09-14T15:07:00Z">
        <w:r>
          <w:rPr>
            <w:rFonts w:ascii="Arial" w:hAnsi="Arial"/>
          </w:rPr>
          <w:t>, //</w:t>
        </w:r>
      </w:ins>
      <w:ins w:id="872" w:author="&lt;анонимный&gt;" w:date="2022-09-14T15:07:00Z">
        <w:r>
          <w:rPr>
            <w:rFonts w:ascii="Arial" w:hAnsi="Arial"/>
          </w:rPr>
          <w:t>Y.XX</w:t>
        </w:r>
      </w:ins>
    </w:p>
    <w:p>
      <w:pPr>
        <w:pStyle w:val="Style20"/>
        <w:ind w:left="2836" w:hanging="0"/>
        <w:rPr>
          <w:rFonts w:ascii="Arial" w:hAnsi="Arial"/>
        </w:rPr>
      </w:pPr>
      <w:ins w:id="873" w:author="&lt;анонимный&gt;" w:date="2022-09-14T15:07:00Z">
        <w:r>
          <w:rPr>
            <w:rFonts w:ascii="Arial" w:hAnsi="Arial"/>
          </w:rPr>
          <w:tab/>
          <w:tab/>
          <w:t>"bonus":</w:t>
        </w:r>
      </w:ins>
      <w:ins w:id="874" w:author="&lt;анонимный&gt;" w:date="2022-09-14T15:07:00Z">
        <w:r>
          <w:rPr>
            <w:rFonts w:ascii="Arial" w:hAnsi="Arial"/>
          </w:rPr>
          <w:t>&lt;float&gt;</w:t>
        </w:r>
      </w:ins>
      <w:ins w:id="875" w:author="&lt;анонимный&gt;" w:date="2022-09-14T15:07:00Z">
        <w:r>
          <w:rPr>
            <w:rFonts w:ascii="Arial" w:hAnsi="Arial"/>
          </w:rPr>
          <w:t>, //</w:t>
        </w:r>
      </w:ins>
      <w:ins w:id="876" w:author="&lt;анонимный&gt;" w:date="2022-09-14T15:07:00Z">
        <w:r>
          <w:rPr>
            <w:rFonts w:ascii="Arial" w:hAnsi="Arial"/>
          </w:rPr>
          <w:t>Y.XX</w:t>
        </w:r>
      </w:ins>
    </w:p>
    <w:p>
      <w:pPr>
        <w:pStyle w:val="Style20"/>
        <w:ind w:left="2836" w:hanging="0"/>
        <w:rPr>
          <w:rFonts w:ascii="Arial" w:hAnsi="Arial"/>
        </w:rPr>
      </w:pPr>
      <w:ins w:id="877" w:author="&lt;анонимный&gt;" w:date="2022-09-14T15:07:00Z">
        <w:r>
          <w:rPr>
            <w:rFonts w:ascii="Arial" w:hAnsi="Arial"/>
          </w:rPr>
          <w:tab/>
          <w:tab/>
          <w:t>"enabletime":</w:t>
        </w:r>
      </w:ins>
      <w:ins w:id="878" w:author="&lt;анонимный&gt;" w:date="2022-09-14T15:07:00Z">
        <w:r>
          <w:rPr>
            <w:rFonts w:ascii="Arial" w:hAnsi="Arial"/>
          </w:rPr>
          <w:t>&lt;int&gt;</w:t>
        </w:r>
      </w:ins>
      <w:ins w:id="879" w:author="&lt;анонимный&gt;" w:date="2022-09-14T15:07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880" w:author="&lt;анонимный&gt;" w:date="2022-09-14T15:07:00Z">
        <w:r>
          <w:rPr>
            <w:rFonts w:ascii="Arial" w:hAnsi="Arial"/>
          </w:rPr>
          <w:tab/>
          <w:tab/>
          <w:t>"enabletime_begin":</w:t>
        </w:r>
      </w:ins>
      <w:ins w:id="881" w:author="&lt;анонимный&gt;" w:date="2022-09-14T15:07:00Z">
        <w:r>
          <w:rPr>
            <w:rFonts w:ascii="Arial" w:hAnsi="Arial"/>
          </w:rPr>
          <w:t>&lt;int&gt;</w:t>
        </w:r>
      </w:ins>
      <w:ins w:id="882" w:author="&lt;анонимный&gt;" w:date="2022-09-14T15:07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883" w:author="&lt;анонимный&gt;" w:date="2022-09-14T15:07:00Z">
        <w:r>
          <w:rPr>
            <w:rFonts w:ascii="Arial" w:hAnsi="Arial"/>
          </w:rPr>
          <w:tab/>
          <w:tab/>
          <w:t>"enabletime_end":</w:t>
        </w:r>
      </w:ins>
      <w:ins w:id="884" w:author="&lt;анонимный&gt;" w:date="2022-09-26T14:13:00Z">
        <w:r>
          <w:rPr>
            <w:rFonts w:ascii="Arial" w:hAnsi="Arial"/>
          </w:rPr>
          <w:t>&lt;int&gt;</w:t>
          <w:rPrChange w:id="0" w:author="&lt;анонимный&gt;" w:date="2022-09-26T14:37:00Z"/>
        </w:r>
      </w:ins>
    </w:p>
    <w:p>
      <w:pPr>
        <w:pStyle w:val="Normal"/>
        <w:ind w:left="2836" w:hanging="0"/>
        <w:rPr>
          <w:rFonts w:ascii="Arial" w:hAnsi="Arial"/>
        </w:rPr>
      </w:pPr>
      <w:ins w:id="885" w:author="&lt;анонимный&gt;" w:date="2022-09-14T14:54:00Z">
        <w:r>
          <w:rPr>
            <w:rFonts w:ascii="Arial" w:hAnsi="Arial"/>
          </w:rPr>
          <w:tab/>
          <w:t>},</w:t>
        </w:r>
      </w:ins>
    </w:p>
    <w:p>
      <w:pPr>
        <w:pStyle w:val="Normal"/>
        <w:ind w:left="2836" w:hanging="0"/>
        <w:rPr>
          <w:rFonts w:ascii="Arial" w:hAnsi="Arial"/>
        </w:rPr>
      </w:pPr>
      <w:ins w:id="886" w:author="&lt;анонимный&gt;" w:date="2022-09-14T14:54:00Z">
        <w:r>
          <w:rPr>
            <w:rFonts w:ascii="Arial" w:hAnsi="Arial"/>
          </w:rPr>
          <w:tab/>
          <w:t>…</w:t>
        </w:r>
      </w:ins>
    </w:p>
    <w:p>
      <w:pPr>
        <w:pStyle w:val="Normal"/>
        <w:ind w:left="2836" w:hanging="0"/>
        <w:rPr>
          <w:rFonts w:ascii="Arial" w:hAnsi="Arial"/>
        </w:rPr>
      </w:pPr>
      <w:ins w:id="887" w:author="&lt;анонимный&gt;" w:date="2022-09-14T14:54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888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88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89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5.2. f_api_products_add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893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894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89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897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898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899" w:author="&lt;анонимный&gt;" w:date="2022-09-14T14:54:00Z">
        <w:r>
          <w:rPr>
            <w:rFonts w:ascii="Arial" w:hAnsi="Arial"/>
          </w:rPr>
          <w:tab/>
          <w:tab/>
        </w:r>
      </w:ins>
      <w:ins w:id="90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0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902" w:author="&lt;анонимный&gt;" w:date="2022-09-14T14:54:00Z">
        <w:r>
          <w:rPr>
            <w:rFonts w:ascii="Arial" w:hAnsi="Arial"/>
          </w:rPr>
          <w:tab/>
          <w:t>"group_id":&lt;int&gt;,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03" w:author="&lt;анонимный&gt;" w:date="2022-09-14T14:54:00Z">
        <w:r>
          <w:rPr>
            <w:rFonts w:ascii="Arial" w:hAnsi="Arial"/>
          </w:rPr>
          <w:tab/>
          <w:t>"name":&lt;string&gt;,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904" w:author="&lt;анонимный&gt;" w:date="2022-09-14T14:54:00Z">
        <w:r>
          <w:rPr>
            <w:rFonts w:ascii="Arial" w:hAnsi="Arial"/>
          </w:rPr>
          <w:tab/>
          <w:t>"price":&lt;int&gt;,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05" w:author="&lt;анонимный&gt;" w:date="2022-09-14T14:54:00Z">
        <w:r>
          <w:rPr>
            <w:rFonts w:ascii="Arial" w:hAnsi="Arial"/>
          </w:rPr>
          <w:tab/>
          <w:t>"self_price":&lt;int&gt;,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06" w:author="&lt;анонимный&gt;" w:date="2022-09-14T14:54:00Z">
        <w:r>
          <w:rPr>
            <w:rFonts w:ascii="Arial" w:hAnsi="Arial"/>
          </w:rPr>
          <w:tab/>
          <w:t>"bonus":&lt;int&gt;,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907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09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910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911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912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913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91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91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91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5.3. f_api_products_update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18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919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92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f_api_products_update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22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923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924" w:author="&lt;анонимный&gt;" w:date="2022-09-14T14:54:00Z">
        <w:r>
          <w:rPr>
            <w:rFonts w:ascii="Arial" w:hAnsi="Arial"/>
          </w:rPr>
          <w:tab/>
          <w:tab/>
        </w:r>
      </w:ins>
      <w:ins w:id="92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2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"token":&lt;string&gt;,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27" w:author="&lt;анонимный&gt;" w:date="2022-09-14T14:54:00Z">
        <w:r>
          <w:rPr>
            <w:rFonts w:ascii="Arial" w:hAnsi="Arial"/>
          </w:rPr>
          <w:tab/>
          <w:tab/>
          <w:t>"product_id":&lt;int&gt;,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28" w:author="&lt;анонимный&gt;" w:date="2022-09-14T14:54:00Z">
        <w:r>
          <w:rPr>
            <w:rFonts w:ascii="Arial" w:hAnsi="Arial"/>
          </w:rPr>
          <w:tab/>
          <w:t>"group_id":&lt;int&gt;,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29" w:author="&lt;анонимный&gt;" w:date="2022-09-14T14:54:00Z">
        <w:r>
          <w:rPr>
            <w:rFonts w:ascii="Arial" w:hAnsi="Arial"/>
          </w:rPr>
          <w:tab/>
          <w:t>"name":&lt;string&gt;,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930" w:author="&lt;анонимный&gt;" w:date="2022-09-14T14:54:00Z">
        <w:r>
          <w:rPr>
            <w:rFonts w:ascii="Arial" w:hAnsi="Arial"/>
          </w:rPr>
          <w:tab/>
          <w:t>"price":&lt;int&gt;,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31" w:author="&lt;анонимный&gt;" w:date="2022-09-14T14:54:00Z">
        <w:r>
          <w:rPr>
            <w:rFonts w:ascii="Arial" w:hAnsi="Arial"/>
          </w:rPr>
          <w:tab/>
          <w:t>"self_price":&lt;int&gt;,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932" w:author="&lt;анонимный&gt;" w:date="2022-09-14T14:54:00Z">
        <w:r>
          <w:rPr>
            <w:rFonts w:ascii="Arial" w:hAnsi="Arial"/>
          </w:rPr>
          <w:tab/>
          <w:t>"bonus":&lt;int&gt;,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933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35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936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937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938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939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94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94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94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5.4. f_api_products_del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45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946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94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49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950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951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95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5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54" w:author="&lt;анонимный&gt;" w:date="2022-09-14T14:54:00Z">
        <w:r>
          <w:rPr>
            <w:rFonts w:ascii="Arial" w:hAnsi="Arial"/>
          </w:rPr>
          <w:tab/>
          <w:tab/>
          <w:t>"product_id":&lt;int&gt;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56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58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959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960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961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962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96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96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96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5.5. f_api_products_image_add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69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970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97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f_api_products_image_add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73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974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975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97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7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78" w:author="&lt;анонимный&gt;" w:date="2022-09-14T14:54:00Z">
        <w:r>
          <w:rPr>
            <w:rFonts w:ascii="Arial" w:hAnsi="Arial"/>
          </w:rPr>
          <w:tab/>
          <w:tab/>
          <w:t>"product_id":&lt;int&gt;,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979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980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981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982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983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984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985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98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98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98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5.6. f_api_products_image_set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91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992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99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f_api_products_image_set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995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99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997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99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99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000" w:author="&lt;анонимный&gt;" w:date="2022-09-14T14:54:00Z">
        <w:r>
          <w:rPr>
            <w:rFonts w:ascii="Arial" w:hAnsi="Arial"/>
          </w:rPr>
          <w:tab/>
          <w:tab/>
          <w:t>"product_id":&lt;int&gt;,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001" w:author="&lt;анонимный&gt;" w:date="2022-09-14T14:54:00Z">
        <w:r>
          <w:rPr>
            <w:rFonts w:ascii="Arial" w:hAnsi="Arial"/>
          </w:rPr>
          <w:tab/>
          <w:tab/>
          <w:t>"filepath":</w:t>
        </w:r>
      </w:ins>
      <w:ins w:id="100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003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004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005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006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007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008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00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01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01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6) Группы товаров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01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6.1) f_api_products_groups_get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16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017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01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f_api_products_groups_get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20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021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022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02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02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025" w:author="&lt;анонимный&gt;" w:date="2022-09-14T14:54:00Z">
        <w:r>
          <w:rPr>
            <w:rFonts w:ascii="Arial" w:hAnsi="Arial"/>
          </w:rPr>
          <w:tab/>
          <w:tab/>
          <w:t>"page":&lt;int&gt;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026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28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029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030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031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032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033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03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1035" w:author="&lt;анонимный&gt;" w:date="2022-09-14T14:54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103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Style20"/>
        <w:ind w:left="2836" w:hanging="0"/>
        <w:rPr>
          <w:rFonts w:ascii="Arial" w:hAnsi="Arial"/>
        </w:rPr>
      </w:pPr>
      <w:ins w:id="1037" w:author="&lt;анонимный&gt;" w:date="2022-09-14T14:54:00Z">
        <w:r>
          <w:rPr>
            <w:rFonts w:ascii="Arial" w:hAnsi="Arial"/>
          </w:rPr>
          <w:tab/>
          <w:tab/>
          <w:t>"group_id":</w:t>
        </w:r>
      </w:ins>
      <w:ins w:id="1038" w:author="&lt;анонимный&gt;" w:date="2022-09-14T14:54:00Z">
        <w:r>
          <w:rPr>
            <w:rFonts w:ascii="Arial" w:hAnsi="Arial"/>
          </w:rPr>
          <w:t>&lt;int&gt;</w:t>
        </w:r>
      </w:ins>
      <w:ins w:id="1039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1040" w:author="&lt;анонимный&gt;" w:date="2022-09-14T14:54:00Z">
        <w:r>
          <w:rPr>
            <w:rFonts w:ascii="Arial" w:hAnsi="Arial"/>
          </w:rPr>
          <w:tab/>
          <w:tab/>
          <w:t>"name":</w:t>
        </w:r>
      </w:ins>
      <w:ins w:id="104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Style20"/>
        <w:ind w:left="2836" w:hanging="0"/>
        <w:rPr>
          <w:rFonts w:ascii="Arial" w:hAnsi="Arial"/>
        </w:rPr>
      </w:pPr>
      <w:ins w:id="1042" w:author="&lt;анонимный&gt;" w:date="2022-09-14T14:54:00Z">
        <w:r>
          <w:rPr>
            <w:rFonts w:ascii="Arial" w:hAnsi="Arial"/>
          </w:rPr>
          <w:tab/>
          <w:tab/>
          <w:t>"image":</w:t>
        </w:r>
      </w:ins>
      <w:ins w:id="104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2836" w:hanging="0"/>
        <w:rPr>
          <w:rFonts w:ascii="Arial" w:hAnsi="Arial"/>
        </w:rPr>
      </w:pPr>
      <w:ins w:id="1044" w:author="&lt;анонимный&gt;" w:date="2022-09-14T14:54:00Z">
        <w:r>
          <w:rPr>
            <w:rFonts w:ascii="Arial" w:hAnsi="Arial"/>
          </w:rPr>
          <w:tab/>
          <w:t>},</w:t>
        </w:r>
      </w:ins>
    </w:p>
    <w:p>
      <w:pPr>
        <w:pStyle w:val="Normal"/>
        <w:ind w:left="2836" w:hanging="0"/>
        <w:rPr>
          <w:rFonts w:ascii="Arial" w:hAnsi="Arial"/>
        </w:rPr>
      </w:pPr>
      <w:ins w:id="1045" w:author="&lt;анонимный&gt;" w:date="2022-09-14T14:54:00Z">
        <w:r>
          <w:rPr>
            <w:rFonts w:ascii="Arial" w:hAnsi="Arial"/>
          </w:rPr>
          <w:tab/>
          <w:t>…</w:t>
        </w:r>
      </w:ins>
    </w:p>
    <w:p>
      <w:pPr>
        <w:pStyle w:val="Normal"/>
        <w:ind w:left="2836" w:hanging="0"/>
        <w:rPr>
          <w:rFonts w:ascii="Arial" w:hAnsi="Arial"/>
        </w:rPr>
      </w:pPr>
      <w:ins w:id="1046" w:author="&lt;анонимный&gt;" w:date="2022-09-14T14:54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1047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04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04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6.2. f_api_products_groups_add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51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052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05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f_api_points_add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55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05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057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05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05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1060" w:author="&lt;анонимный&gt;" w:date="2022-09-14T14:54:00Z">
        <w:r>
          <w:rPr>
            <w:rFonts w:ascii="Arial" w:hAnsi="Arial"/>
          </w:rPr>
          <w:tab/>
          <w:t>"name":&lt;string&gt;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061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63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064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065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066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067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06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ins w:id="106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07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6.3. f_api_products_groups_update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73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074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07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f_api_points_update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77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078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079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08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08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1418" w:hanging="0"/>
        <w:rPr>
          <w:rFonts w:ascii="Arial" w:hAnsi="Arial"/>
        </w:rPr>
      </w:pPr>
      <w:ins w:id="1082" w:author="&lt;анонимный&gt;" w:date="2022-09-14T14:54:00Z">
        <w:r>
          <w:rPr>
            <w:rFonts w:ascii="Arial" w:hAnsi="Arial"/>
          </w:rPr>
          <w:tab/>
          <w:t>"group_id":&lt;int&gt;,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083" w:author="&lt;анонимный&gt;" w:date="2022-09-14T14:54:00Z">
        <w:r>
          <w:rPr>
            <w:rFonts w:ascii="Arial" w:hAnsi="Arial"/>
          </w:rPr>
          <w:tab/>
          <w:t>"name":&lt;string&gt;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084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86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087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088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089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090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09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09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09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6.4. f_api_products_groups_del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096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097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09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f_api_products_groups_del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00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101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102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10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0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05" w:author="&lt;анонимный&gt;" w:date="2022-09-14T14:54:00Z">
        <w:r>
          <w:rPr>
            <w:rFonts w:ascii="Arial" w:hAnsi="Arial"/>
          </w:rPr>
          <w:tab/>
          <w:tab/>
          <w:t>"group_id":&lt;int&gt;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106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08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109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110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111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112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11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11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11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6.5. f_api_products_groups_image_add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18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119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12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 xml:space="preserve"> f_api_products_groups_image_add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22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123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124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12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2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27" w:author="&lt;анонимный&gt;" w:date="2022-09-14T14:54:00Z">
        <w:r>
          <w:rPr>
            <w:rFonts w:ascii="Arial" w:hAnsi="Arial"/>
          </w:rPr>
          <w:tab/>
          <w:tab/>
          <w:t>"group_id":&lt;int&gt;,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128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129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130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131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132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133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134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13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13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13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6.6) f_api_products_groups_image_set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41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142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14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f_api_products_groups_image_set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45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14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147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14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4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50" w:author="&lt;анонимный&gt;" w:date="2022-09-14T14:54:00Z">
        <w:r>
          <w:rPr>
            <w:rFonts w:ascii="Arial" w:hAnsi="Arial"/>
          </w:rPr>
          <w:tab/>
          <w:tab/>
          <w:t>"group_id":&lt;int&gt;,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151" w:author="&lt;анонимный&gt;" w:date="2022-09-14T14:54:00Z">
        <w:r>
          <w:rPr>
            <w:rFonts w:ascii="Arial" w:hAnsi="Arial"/>
          </w:rPr>
          <w:tab/>
          <w:tab/>
          <w:t>"filepath":</w:t>
        </w:r>
      </w:ins>
      <w:ins w:id="115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153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154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155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156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157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158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15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16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16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7) Сотрудники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16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7.1) f_api_staff_get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67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168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16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71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172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173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17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7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176" w:author="&lt;анонимный&gt;" w:date="2022-09-14T14:54:00Z">
        <w:r>
          <w:rPr>
            <w:rFonts w:ascii="Arial" w:hAnsi="Arial"/>
          </w:rPr>
          <w:tab/>
          <w:tab/>
          <w:t>"page":&lt;int&gt;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177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179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180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181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182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183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184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18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1186" w:author="&lt;анонимный&gt;" w:date="2022-09-14T14:54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1187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Style20"/>
        <w:ind w:left="2836" w:hanging="0"/>
        <w:rPr>
          <w:rFonts w:ascii="Arial" w:hAnsi="Arial"/>
        </w:rPr>
      </w:pPr>
      <w:ins w:id="1188" w:author="&lt;анонимный&gt;" w:date="2022-09-14T14:54:00Z">
        <w:r>
          <w:rPr>
            <w:rFonts w:ascii="Arial" w:hAnsi="Arial"/>
          </w:rPr>
          <w:tab/>
          <w:tab/>
          <w:t>"staff_id":</w:t>
        </w:r>
      </w:ins>
      <w:ins w:id="1189" w:author="&lt;анонимный&gt;" w:date="2022-09-14T14:54:00Z">
        <w:r>
          <w:rPr>
            <w:rFonts w:ascii="Arial" w:hAnsi="Arial"/>
          </w:rPr>
          <w:t>&lt;int&gt;</w:t>
        </w:r>
      </w:ins>
      <w:ins w:id="1190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1191" w:author="&lt;анонимный&gt;" w:date="2022-09-14T14:54:00Z">
        <w:r>
          <w:rPr>
            <w:rFonts w:ascii="Arial" w:hAnsi="Arial"/>
          </w:rPr>
          <w:tab/>
          <w:tab/>
          <w:t>"user_name":</w:t>
        </w:r>
      </w:ins>
      <w:ins w:id="119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Style20"/>
        <w:ind w:left="2836" w:hanging="0"/>
        <w:rPr>
          <w:rFonts w:ascii="Arial" w:hAnsi="Arial"/>
        </w:rPr>
      </w:pPr>
      <w:ins w:id="1193" w:author="&lt;анонимный&gt;" w:date="2022-09-14T14:54:00Z">
        <w:r>
          <w:rPr>
            <w:rFonts w:ascii="Arial" w:hAnsi="Arial"/>
          </w:rPr>
          <w:tab/>
          <w:tab/>
          <w:t>"user_phone":</w:t>
        </w:r>
      </w:ins>
      <w:ins w:id="119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Style20"/>
        <w:ind w:left="2836" w:hanging="0"/>
        <w:rPr>
          <w:rFonts w:ascii="Arial" w:hAnsi="Arial"/>
        </w:rPr>
      </w:pPr>
      <w:ins w:id="1195" w:author="&lt;анонимный&gt;" w:date="2022-09-14T14:54:00Z">
        <w:r>
          <w:rPr>
            <w:rFonts w:ascii="Arial" w:hAnsi="Arial"/>
          </w:rPr>
          <w:tab/>
          <w:tab/>
          <w:t>"user_logo":</w:t>
        </w:r>
      </w:ins>
      <w:ins w:id="119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Style20"/>
        <w:ind w:left="2836" w:hanging="0"/>
        <w:rPr>
          <w:rFonts w:ascii="Arial" w:hAnsi="Arial"/>
        </w:rPr>
      </w:pPr>
      <w:ins w:id="1197" w:author="&lt;анонимный&gt;" w:date="2022-09-14T14:54:00Z">
        <w:r>
          <w:rPr>
            <w:rFonts w:ascii="Arial" w:hAnsi="Arial"/>
          </w:rPr>
          <w:tab/>
          <w:tab/>
          <w:t>"salary_rate":</w:t>
        </w:r>
      </w:ins>
      <w:ins w:id="1198" w:author="&lt;анонимный&gt;" w:date="2022-09-14T14:54:00Z">
        <w:r>
          <w:rPr>
            <w:rFonts w:ascii="Arial" w:hAnsi="Arial"/>
          </w:rPr>
          <w:t>&lt;int&gt;</w:t>
        </w:r>
      </w:ins>
      <w:ins w:id="1199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1200" w:author="&lt;анонимный&gt;" w:date="2022-09-14T14:54:00Z">
        <w:r>
          <w:rPr>
            <w:rFonts w:ascii="Arial" w:hAnsi="Arial"/>
          </w:rPr>
          <w:tab/>
          <w:tab/>
          <w:t>"salary_percent":</w:t>
        </w:r>
      </w:ins>
      <w:ins w:id="1201" w:author="&lt;анонимный&gt;" w:date="2022-09-14T14:54:00Z">
        <w:r>
          <w:rPr>
            <w:rFonts w:ascii="Arial" w:hAnsi="Arial"/>
          </w:rPr>
          <w:t>&lt;int&gt;</w:t>
        </w:r>
      </w:ins>
      <w:ins w:id="1202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Style20"/>
        <w:ind w:left="2836" w:hanging="0"/>
        <w:rPr>
          <w:rFonts w:ascii="Arial" w:hAnsi="Arial"/>
        </w:rPr>
      </w:pPr>
      <w:ins w:id="1203" w:author="&lt;анонимный&gt;" w:date="2022-09-14T14:54:00Z">
        <w:r>
          <w:rPr>
            <w:rFonts w:ascii="Arial" w:hAnsi="Arial"/>
          </w:rPr>
          <w:tab/>
          <w:tab/>
          <w:t>"salary_percent_start_rate":</w:t>
        </w:r>
      </w:ins>
      <w:ins w:id="1204" w:author="&lt;анонимный&gt;" w:date="2022-09-14T14:54:00Z">
        <w:r>
          <w:rPr>
            <w:rFonts w:ascii="Arial" w:hAnsi="Arial"/>
          </w:rPr>
          <w:t>&lt;int&gt;</w:t>
        </w:r>
      </w:ins>
    </w:p>
    <w:p>
      <w:pPr>
        <w:pStyle w:val="Normal"/>
        <w:ind w:left="2836" w:hanging="0"/>
        <w:rPr>
          <w:rFonts w:ascii="Arial" w:hAnsi="Arial"/>
        </w:rPr>
      </w:pPr>
      <w:ins w:id="1205" w:author="&lt;анонимный&gt;" w:date="2022-09-14T14:54:00Z">
        <w:r>
          <w:rPr>
            <w:rFonts w:ascii="Arial" w:hAnsi="Arial"/>
          </w:rPr>
          <w:tab/>
          <w:t>},</w:t>
        </w:r>
      </w:ins>
    </w:p>
    <w:p>
      <w:pPr>
        <w:pStyle w:val="Normal"/>
        <w:ind w:left="2836" w:hanging="0"/>
        <w:rPr>
          <w:rFonts w:ascii="Arial" w:hAnsi="Arial"/>
        </w:rPr>
      </w:pPr>
      <w:ins w:id="1206" w:author="&lt;анонимный&gt;" w:date="2022-09-14T14:54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1207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20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21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7.2 f_api_staff_add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12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213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21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16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217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218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21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220" w:author="&lt;анонимный&gt;" w:date="2022-09-14T14:54:00Z">
        <w:r>
          <w:rPr>
            <w:rFonts w:ascii="Arial" w:hAnsi="Arial"/>
          </w:rPr>
          <w:tab/>
          <w:tab/>
          <w:t>"barcode":&lt;int&gt;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221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222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223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224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225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226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22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22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22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7.3) f_api_staff_update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31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232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23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35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23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237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23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239" w:author="&lt;анонимный&gt;" w:date="2022-09-14T14:54:00Z">
        <w:r>
          <w:rPr>
            <w:rFonts w:ascii="Arial" w:hAnsi="Arial"/>
          </w:rPr>
          <w:tab/>
          <w:tab/>
          <w:t>"staff_id":&lt;int&gt;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41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242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243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244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245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246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24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24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24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7.4) f_api_staff_del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52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253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25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56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257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258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25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260" w:author="&lt;анонимный&gt;" w:date="2022-09-14T14:54:00Z">
        <w:r>
          <w:rPr>
            <w:rFonts w:ascii="Arial" w:hAnsi="Arial"/>
          </w:rPr>
          <w:tab/>
          <w:tab/>
          <w:t>"staff_id":&lt;int&gt;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261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63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264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265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266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267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26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26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27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7.5. f_api_staff_points_get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73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274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27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f_api_staff_points_get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77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278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279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28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281" w:author="&lt;анонимный&gt;" w:date="2022-09-14T14:54:00Z">
        <w:r>
          <w:rPr>
            <w:rFonts w:ascii="Arial" w:hAnsi="Arial"/>
          </w:rPr>
          <w:tab/>
          <w:tab/>
          <w:t>"staff_id":&lt;int&gt;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282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84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285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286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287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288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289" w:author="&lt;анонимный&gt;" w:date="2022-09-14T14:54:00Z">
        <w:r>
          <w:rPr>
            <w:rFonts w:ascii="Arial" w:hAnsi="Arial"/>
          </w:rPr>
          <w:t>"result":[2,3]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29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29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7.6) f_api_staff_points_add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94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295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29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f_api_staff_points_add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298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299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300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30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0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03" w:author="&lt;анонимный&gt;" w:date="2022-09-14T14:54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304" w:author="&lt;анонимный&gt;" w:date="2022-09-14T14:54:00Z">
        <w:r>
          <w:rPr>
            <w:rFonts w:ascii="Arial" w:hAnsi="Arial"/>
          </w:rPr>
          <w:tab/>
          <w:tab/>
          <w:t>"staff_id":&lt;int&gt;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305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07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308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309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310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311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31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rFonts w:ascii="Arial" w:hAnsi="Arial"/>
        </w:rPr>
      </w:pPr>
      <w:ins w:id="131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709" w:hanging="0"/>
        <w:rPr>
          <w:b/>
          <w:b/>
          <w:bCs/>
          <w:sz w:val="24"/>
          <w:szCs w:val="24"/>
        </w:rPr>
      </w:pPr>
      <w:ins w:id="131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31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7.7) f_api_staff_points_del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18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319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32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f_api_staff_points_del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22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323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324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32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2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27" w:author="&lt;анонимный&gt;" w:date="2022-09-14T14:54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328" w:author="&lt;анонимный&gt;" w:date="2022-09-14T14:54:00Z">
        <w:r>
          <w:rPr>
            <w:rFonts w:ascii="Arial" w:hAnsi="Arial"/>
          </w:rPr>
          <w:tab/>
          <w:tab/>
          <w:t>"staff_id":&lt;int&gt;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329" w:author="&lt;анонимный&gt;" w:date="2022-09-14T14:54:00Z">
        <w:r>
          <w:rPr>
            <w:rFonts w:ascii="Arial" w:hAnsi="Arial"/>
          </w:rPr>
          <w:tab/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31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332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333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334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335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33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33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33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7.8. f_api_staff_stat_get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42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343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34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f_api_staff_stat_get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46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347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348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34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5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51" w:author="&lt;анонимный&gt;" w:date="2022-09-14T14:54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352" w:author="&lt;анонимный&gt;" w:date="2022-09-14T14:54:00Z">
        <w:r>
          <w:rPr>
            <w:rFonts w:ascii="Arial" w:hAnsi="Arial"/>
          </w:rPr>
          <w:tab/>
          <w:tab/>
          <w:t>"sdate":&lt;string&gt; , //YYYY-MM-DD</w:t>
        </w:r>
      </w:ins>
    </w:p>
    <w:p>
      <w:pPr>
        <w:pStyle w:val="Normal"/>
        <w:ind w:left="709" w:hanging="0"/>
        <w:rPr>
          <w:rFonts w:ascii="Arial" w:hAnsi="Arial"/>
        </w:rPr>
      </w:pPr>
      <w:ins w:id="1353" w:author="&lt;анонимный&gt;" w:date="2022-09-14T14:54:00Z">
        <w:r>
          <w:rPr>
            <w:rFonts w:ascii="Arial" w:hAnsi="Arial"/>
          </w:rPr>
          <w:tab/>
          <w:tab/>
          <w:t>"edate":&lt;string&gt; , //YYYY-MM-DD</w:t>
        </w:r>
      </w:ins>
    </w:p>
    <w:p>
      <w:pPr>
        <w:pStyle w:val="Normal"/>
        <w:ind w:left="709" w:hanging="0"/>
        <w:rPr>
          <w:rFonts w:ascii="Arial" w:hAnsi="Arial"/>
        </w:rPr>
      </w:pPr>
      <w:ins w:id="1354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355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356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357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358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359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360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361" w:author="&lt;анонимный&gt;" w:date="2022-09-14T14:54:00Z">
        <w:r>
          <w:rPr>
            <w:rFonts w:ascii="Arial" w:hAnsi="Arial"/>
          </w:rPr>
          <w:t>"price":"400",</w:t>
        </w:r>
      </w:ins>
    </w:p>
    <w:p>
      <w:pPr>
        <w:pStyle w:val="Normal"/>
        <w:ind w:left="2836" w:hanging="0"/>
        <w:rPr>
          <w:rFonts w:ascii="Arial" w:hAnsi="Arial"/>
        </w:rPr>
      </w:pPr>
      <w:ins w:id="1362" w:author="&lt;анонимный&gt;" w:date="2022-09-14T14:54:00Z">
        <w:r>
          <w:rPr>
            <w:rFonts w:ascii="Arial" w:hAnsi="Arial"/>
          </w:rPr>
          <w:t>"self_price":"200",</w:t>
        </w:r>
      </w:ins>
    </w:p>
    <w:p>
      <w:pPr>
        <w:pStyle w:val="Normal"/>
        <w:ind w:left="2836" w:hanging="0"/>
        <w:rPr>
          <w:rFonts w:ascii="Arial" w:hAnsi="Arial"/>
        </w:rPr>
      </w:pPr>
      <w:ins w:id="1363" w:author="&lt;анонимный&gt;" w:date="2022-09-14T14:54:00Z">
        <w:r>
          <w:rPr>
            <w:rFonts w:ascii="Arial" w:hAnsi="Arial"/>
          </w:rPr>
          <w:t>"bonus":"10",</w:t>
        </w:r>
      </w:ins>
    </w:p>
    <w:p>
      <w:pPr>
        <w:pStyle w:val="Normal"/>
        <w:ind w:left="2836" w:hanging="0"/>
        <w:rPr>
          <w:rFonts w:ascii="Arial" w:hAnsi="Arial"/>
        </w:rPr>
      </w:pPr>
      <w:ins w:id="1364" w:author="&lt;анонимный&gt;" w:date="2022-09-14T14:54:00Z">
        <w:r>
          <w:rPr>
            <w:rFonts w:ascii="Arial" w:hAnsi="Arial"/>
          </w:rPr>
          <w:t>"income":"200",</w:t>
        </w:r>
      </w:ins>
    </w:p>
    <w:p>
      <w:pPr>
        <w:pStyle w:val="Normal"/>
        <w:ind w:left="2836" w:hanging="0"/>
        <w:rPr>
          <w:rFonts w:ascii="Arial" w:hAnsi="Arial"/>
        </w:rPr>
      </w:pPr>
      <w:ins w:id="1365" w:author="&lt;анонимный&gt;" w:date="2022-09-14T14:54:00Z">
        <w:r>
          <w:rPr>
            <w:rFonts w:ascii="Arial" w:hAnsi="Arial"/>
          </w:rPr>
          <w:t>"salary":"400"</w:t>
        </w:r>
      </w:ins>
    </w:p>
    <w:p>
      <w:pPr>
        <w:pStyle w:val="Normal"/>
        <w:ind w:left="2127" w:hanging="0"/>
        <w:rPr>
          <w:rFonts w:ascii="Arial" w:hAnsi="Arial"/>
        </w:rPr>
      </w:pPr>
      <w:ins w:id="1366" w:author="&lt;анонимный&gt;" w:date="2022-09-14T14:54:00Z">
        <w:r>
          <w:rPr>
            <w:rFonts w:ascii="Arial" w:hAnsi="Arial"/>
          </w:rPr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36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36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7.9. f_api_staff_history_get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72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373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37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f_api_staff_history_get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376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377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378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37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8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381" w:author="&lt;анонимный&gt;" w:date="2022-09-14T14:54:00Z">
        <w:r>
          <w:rPr>
            <w:rFonts w:ascii="Arial" w:hAnsi="Arial"/>
          </w:rPr>
          <w:tab/>
          <w:tab/>
          <w:t>"staff_id":&lt;int&gt;,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382" w:author="&lt;анонимный&gt;" w:date="2022-09-14T14:54:00Z">
        <w:r>
          <w:rPr>
            <w:rFonts w:ascii="Arial" w:hAnsi="Arial"/>
          </w:rPr>
          <w:tab/>
          <w:tab/>
          <w:t>"page"&lt;int&gt;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383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384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385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386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387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388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389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39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1391" w:author="&lt;анонимный&gt;" w:date="2022-09-14T14:54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1392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2836" w:hanging="0"/>
        <w:rPr>
          <w:rFonts w:ascii="Arial" w:hAnsi="Arial"/>
        </w:rPr>
      </w:pPr>
      <w:ins w:id="1393" w:author="&lt;анонимный&gt;" w:date="2022-09-14T14:54:00Z">
        <w:r>
          <w:rPr>
            <w:rFonts w:ascii="Arial" w:hAnsi="Arial"/>
          </w:rPr>
          <w:tab/>
          <w:tab/>
        </w:r>
      </w:ins>
      <w:ins w:id="1394" w:author="&lt;анонимный&gt;" w:date="2022-09-14T14:54:00Z">
        <w:bookmarkStart w:id="2" w:name="line11"/>
        <w:bookmarkEnd w:id="2"/>
        <w:r>
          <w:rPr>
            <w:rFonts w:ascii="Arial" w:hAnsi="Arial"/>
          </w:rPr>
          <w:t>"order_id":</w:t>
        </w:r>
      </w:ins>
      <w:ins w:id="1395" w:author="&lt;анонимный&gt;" w:date="2022-09-14T14:54:00Z">
        <w:r>
          <w:rPr>
            <w:rFonts w:ascii="Arial" w:hAnsi="Arial"/>
          </w:rPr>
          <w:t>&lt;int&gt;</w:t>
        </w:r>
      </w:ins>
      <w:ins w:id="1396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397" w:author="&lt;анонимный&gt;" w:date="2022-09-14T14:54:00Z">
        <w:r>
          <w:rPr>
            <w:rFonts w:ascii="Arial" w:hAnsi="Arial"/>
          </w:rPr>
          <w:t>"transaction_id":</w:t>
        </w:r>
      </w:ins>
      <w:ins w:id="139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399" w:author="&lt;анонимный&gt;" w:date="2022-09-14T14:54:00Z">
        <w:r>
          <w:rPr>
            <w:rFonts w:ascii="Arial" w:hAnsi="Arial"/>
          </w:rPr>
          <w:t>"date_create":</w:t>
        </w:r>
      </w:ins>
      <w:ins w:id="140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  <w:ins w:id="1401" w:author="&lt;анонимный&gt;" w:date="2022-09-14T14:54:00Z">
        <w:r>
          <w:rPr>
            <w:rFonts w:ascii="Arial" w:hAnsi="Arial"/>
          </w:rPr>
          <w:t xml:space="preserve"> //YYYY-MM-DD </w:t>
        </w:r>
      </w:ins>
      <w:ins w:id="1402" w:author="&lt;анонимный&gt;" w:date="2022-09-14T14:54:00Z">
        <w:r>
          <w:rPr>
            <w:rFonts w:ascii="Arial" w:hAnsi="Arial"/>
          </w:rPr>
          <w:t>HH:MM:SS</w:t>
        </w:r>
      </w:ins>
    </w:p>
    <w:p>
      <w:pPr>
        <w:pStyle w:val="Normal"/>
        <w:ind w:left="4254" w:hanging="0"/>
        <w:rPr>
          <w:rFonts w:ascii="Arial" w:hAnsi="Arial"/>
        </w:rPr>
      </w:pPr>
      <w:ins w:id="1403" w:author="&lt;анонимный&gt;" w:date="2022-09-14T14:54:00Z">
        <w:r>
          <w:rPr>
            <w:rFonts w:ascii="Arial" w:hAnsi="Arial"/>
          </w:rPr>
          <w:t>"date_update":</w:t>
        </w:r>
      </w:ins>
      <w:ins w:id="140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 xml:space="preserve">&lt;string&gt;, //YYYY-MM-DD </w:t>
        </w:r>
      </w:ins>
      <w:ins w:id="140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HH:MM:SS</w:t>
        </w:r>
      </w:ins>
    </w:p>
    <w:p>
      <w:pPr>
        <w:pStyle w:val="Normal"/>
        <w:ind w:left="4254" w:hanging="0"/>
        <w:rPr>
          <w:rFonts w:ascii="Arial" w:hAnsi="Arial"/>
        </w:rPr>
      </w:pPr>
      <w:ins w:id="1406" w:author="&lt;анонимный&gt;" w:date="2022-09-14T14:54:00Z">
        <w:r>
          <w:rPr>
            <w:rFonts w:ascii="Arial" w:hAnsi="Arial"/>
          </w:rPr>
          <w:t>"price":</w:t>
        </w:r>
      </w:ins>
      <w:ins w:id="1407" w:author="&lt;анонимный&gt;" w:date="2022-09-14T14:54:00Z">
        <w:r>
          <w:rPr>
            <w:rFonts w:ascii="Arial" w:hAnsi="Arial"/>
          </w:rPr>
          <w:t>&lt;fload&gt;</w:t>
        </w:r>
      </w:ins>
      <w:ins w:id="1408" w:author="&lt;анонимный&gt;" w:date="2022-09-14T14:54:00Z">
        <w:r>
          <w:rPr>
            <w:rFonts w:ascii="Arial" w:hAnsi="Arial"/>
          </w:rPr>
          <w:t xml:space="preserve">, // </w:t>
        </w:r>
      </w:ins>
      <w:ins w:id="1409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410" w:author="&lt;анонимный&gt;" w:date="2022-09-14T14:54:00Z">
        <w:r>
          <w:rPr>
            <w:rFonts w:ascii="Arial" w:hAnsi="Arial"/>
          </w:rPr>
          <w:t>"self_price":</w:t>
        </w:r>
      </w:ins>
      <w:ins w:id="1411" w:author="&lt;анонимный&gt;" w:date="2022-09-14T14:54:00Z">
        <w:r>
          <w:rPr>
            <w:rFonts w:ascii="Arial" w:hAnsi="Arial"/>
          </w:rPr>
          <w:t>&lt;fload&gt;</w:t>
        </w:r>
      </w:ins>
      <w:ins w:id="1412" w:author="&lt;анонимный&gt;" w:date="2022-09-14T14:54:00Z">
        <w:r>
          <w:rPr>
            <w:rFonts w:ascii="Arial" w:hAnsi="Arial"/>
          </w:rPr>
          <w:t xml:space="preserve">,  // </w:t>
        </w:r>
      </w:ins>
      <w:ins w:id="1413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414" w:author="&lt;анонимный&gt;" w:date="2022-09-14T14:54:00Z">
        <w:r>
          <w:rPr>
            <w:rFonts w:ascii="Arial" w:hAnsi="Arial"/>
          </w:rPr>
          <w:t>"bonus_use":</w:t>
        </w:r>
      </w:ins>
      <w:ins w:id="1415" w:author="&lt;анонимный&gt;" w:date="2022-09-14T14:54:00Z">
        <w:r>
          <w:rPr>
            <w:rFonts w:ascii="Arial" w:hAnsi="Arial"/>
          </w:rPr>
          <w:t>&lt;fload&gt;</w:t>
        </w:r>
      </w:ins>
      <w:ins w:id="1416" w:author="&lt;анонимный&gt;" w:date="2022-09-14T14:54:00Z">
        <w:r>
          <w:rPr>
            <w:rFonts w:ascii="Arial" w:hAnsi="Arial"/>
          </w:rPr>
          <w:t xml:space="preserve">,  // </w:t>
        </w:r>
      </w:ins>
      <w:ins w:id="1417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418" w:author="&lt;анонимный&gt;" w:date="2022-09-14T14:54:00Z">
        <w:r>
          <w:rPr>
            <w:rFonts w:ascii="Arial" w:hAnsi="Arial"/>
          </w:rPr>
          <w:t>"bonus":</w:t>
        </w:r>
      </w:ins>
      <w:ins w:id="1419" w:author="&lt;анонимный&gt;" w:date="2022-09-14T14:54:00Z">
        <w:r>
          <w:rPr>
            <w:rFonts w:ascii="Arial" w:hAnsi="Arial"/>
          </w:rPr>
          <w:t>&lt;fload&gt;</w:t>
        </w:r>
      </w:ins>
      <w:ins w:id="1420" w:author="&lt;анонимный&gt;" w:date="2022-09-14T14:54:00Z">
        <w:r>
          <w:rPr>
            <w:rFonts w:ascii="Arial" w:hAnsi="Arial"/>
          </w:rPr>
          <w:t xml:space="preserve">,  // </w:t>
        </w:r>
      </w:ins>
      <w:ins w:id="1421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422" w:author="&lt;анонимный&gt;" w:date="2022-09-14T14:54:00Z">
        <w:r>
          <w:rPr>
            <w:rFonts w:ascii="Arial" w:hAnsi="Arial"/>
          </w:rPr>
          <w:t>"sale_type":</w:t>
        </w:r>
      </w:ins>
      <w:ins w:id="1423" w:author="&lt;анонимный&gt;" w:date="2022-09-14T14:54:00Z">
        <w:r>
          <w:rPr>
            <w:rFonts w:ascii="Arial" w:hAnsi="Arial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424" w:author="&lt;анонимный&gt;" w:date="2022-09-14T14:54:00Z">
        <w:r>
          <w:rPr>
            <w:rFonts w:ascii="Arial" w:hAnsi="Arial"/>
          </w:rPr>
          <w:t>"discount_percent":</w:t>
        </w:r>
      </w:ins>
      <w:ins w:id="1425" w:author="&lt;анонимный&gt;" w:date="2022-09-14T14:54:00Z">
        <w:r>
          <w:rPr>
            <w:rFonts w:ascii="Arial" w:hAnsi="Arial"/>
          </w:rPr>
          <w:t>&lt;fload&gt;,</w:t>
        </w:r>
      </w:ins>
      <w:ins w:id="1426" w:author="&lt;анонимный&gt;" w:date="2022-09-14T14:54:00Z">
        <w:r>
          <w:rPr>
            <w:rFonts w:ascii="Arial" w:hAnsi="Arial"/>
          </w:rPr>
          <w:t xml:space="preserve">  // </w:t>
        </w:r>
      </w:ins>
      <w:ins w:id="1427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428" w:author="&lt;анонимный&gt;" w:date="2022-09-14T14:54:00Z">
        <w:r>
          <w:rPr>
            <w:rFonts w:ascii="Arial" w:hAnsi="Arial"/>
          </w:rPr>
          <w:t>"discount_abs":</w:t>
        </w:r>
      </w:ins>
      <w:ins w:id="1429" w:author="&lt;анонимный&gt;" w:date="2022-09-14T14:54:00Z">
        <w:r>
          <w:rPr>
            <w:rFonts w:ascii="Arial" w:hAnsi="Arial"/>
          </w:rPr>
          <w:t>&lt;fload&gt;,</w:t>
        </w:r>
      </w:ins>
      <w:ins w:id="1430" w:author="&lt;анонимный&gt;" w:date="2022-09-14T14:54:00Z">
        <w:r>
          <w:rPr>
            <w:rFonts w:ascii="Arial" w:hAnsi="Arial"/>
          </w:rPr>
          <w:t xml:space="preserve">,  // </w:t>
        </w:r>
      </w:ins>
      <w:ins w:id="1431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432" w:author="&lt;анонимный&gt;" w:date="2022-09-14T14:54:00Z">
        <w:r>
          <w:rPr>
            <w:rFonts w:ascii="Arial" w:hAnsi="Arial"/>
          </w:rPr>
          <w:t>"client_id":</w:t>
        </w:r>
      </w:ins>
      <w:ins w:id="1433" w:author="&lt;анонимный&gt;" w:date="2022-09-14T14:54:00Z">
        <w:r>
          <w:rPr>
            <w:rFonts w:ascii="Arial" w:hAnsi="Arial"/>
          </w:rPr>
          <w:t>&lt;int&gt;</w:t>
        </w:r>
      </w:ins>
      <w:ins w:id="1434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435" w:author="&lt;анонимный&gt;" w:date="2022-09-14T14:54:00Z">
        <w:r>
          <w:rPr>
            <w:rFonts w:ascii="Arial" w:hAnsi="Arial"/>
          </w:rPr>
          <w:t>"staff_id":</w:t>
        </w:r>
      </w:ins>
      <w:ins w:id="1436" w:author="&lt;анонимный&gt;" w:date="2022-09-14T14:54:00Z">
        <w:r>
          <w:rPr>
            <w:rFonts w:ascii="Arial" w:hAnsi="Arial"/>
          </w:rPr>
          <w:t>&lt;int&gt;</w:t>
        </w:r>
      </w:ins>
      <w:ins w:id="1437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438" w:author="&lt;анонимный&gt;" w:date="2022-09-14T14:54:00Z">
        <w:r>
          <w:rPr>
            <w:rFonts w:ascii="Arial" w:hAnsi="Arial"/>
          </w:rPr>
          <w:t>"net_id":</w:t>
        </w:r>
      </w:ins>
      <w:ins w:id="1439" w:author="&lt;анонимный&gt;" w:date="2022-09-14T14:54:00Z">
        <w:r>
          <w:rPr>
            <w:rFonts w:ascii="Arial" w:hAnsi="Arial"/>
          </w:rPr>
          <w:t>&lt;int&gt;</w:t>
        </w:r>
      </w:ins>
      <w:ins w:id="1440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441" w:author="&lt;анонимный&gt;" w:date="2022-09-14T14:54:00Z">
        <w:r>
          <w:rPr>
            <w:rFonts w:ascii="Arial" w:hAnsi="Arial"/>
          </w:rPr>
          <w:t>"point_id":</w:t>
        </w:r>
      </w:ins>
      <w:ins w:id="1442" w:author="&lt;анонимный&gt;" w:date="2022-09-14T14:54:00Z">
        <w:r>
          <w:rPr>
            <w:rFonts w:ascii="Arial" w:hAnsi="Arial"/>
          </w:rPr>
          <w:t>&lt;int&gt;</w:t>
        </w:r>
      </w:ins>
      <w:ins w:id="1443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444" w:author="&lt;анонимный&gt;" w:date="2022-09-14T14:54:00Z">
        <w:r>
          <w:rPr>
            <w:rFonts w:ascii="Arial" w:hAnsi="Arial"/>
          </w:rPr>
          <w:t>"client_name":</w:t>
        </w:r>
      </w:ins>
      <w:ins w:id="144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446" w:author="&lt;анонимный&gt;" w:date="2022-09-14T14:54:00Z">
        <w:r>
          <w:rPr>
            <w:rFonts w:ascii="Arial" w:hAnsi="Arial"/>
          </w:rPr>
          <w:t>"staff_name":</w:t>
        </w:r>
      </w:ins>
      <w:ins w:id="144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448" w:author="&lt;анонимный&gt;" w:date="2022-09-14T14:54:00Z">
        <w:r>
          <w:rPr>
            <w:rFonts w:ascii="Arial" w:hAnsi="Arial"/>
          </w:rPr>
          <w:t>"net_name":"",</w:t>
        </w:r>
      </w:ins>
    </w:p>
    <w:p>
      <w:pPr>
        <w:pStyle w:val="Normal"/>
        <w:ind w:left="4254" w:hanging="0"/>
        <w:rPr>
          <w:rFonts w:ascii="Arial" w:hAnsi="Arial"/>
        </w:rPr>
      </w:pPr>
      <w:ins w:id="1449" w:author="&lt;анонимный&gt;" w:date="2022-09-14T14:54:00Z">
        <w:r>
          <w:rPr>
            <w:rFonts w:ascii="Arial" w:hAnsi="Arial"/>
          </w:rPr>
          <w:t>"point_name":</w:t>
        </w:r>
      </w:ins>
      <w:ins w:id="145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451" w:author="&lt;анонимный&gt;" w:date="2022-09-14T14:54:00Z">
        <w:r>
          <w:rPr>
            <w:rFonts w:ascii="Arial" w:hAnsi="Arial"/>
          </w:rPr>
          <w:t>"cancel":</w:t>
        </w:r>
      </w:ins>
      <w:ins w:id="1452" w:author="&lt;анонимный&gt;" w:date="2022-09-14T14:54:00Z">
        <w:r>
          <w:rPr>
            <w:rFonts w:ascii="Arial" w:hAnsi="Arial"/>
          </w:rPr>
          <w:t>&lt;int&gt;  // 1/0</w:t>
        </w:r>
      </w:ins>
    </w:p>
    <w:p>
      <w:pPr>
        <w:pStyle w:val="Normal"/>
        <w:ind w:left="2836" w:hanging="0"/>
        <w:rPr>
          <w:rFonts w:ascii="Arial" w:hAnsi="Arial"/>
        </w:rPr>
      </w:pPr>
      <w:ins w:id="1453" w:author="&lt;анонимный&gt;" w:date="2022-09-14T14:54:00Z">
        <w:r>
          <w:rPr>
            <w:rFonts w:ascii="Arial" w:hAnsi="Arial"/>
          </w:rPr>
          <w:tab/>
          <w:t>}, . . .</w:t>
        </w:r>
      </w:ins>
    </w:p>
    <w:p>
      <w:pPr>
        <w:pStyle w:val="Normal"/>
        <w:ind w:left="2836" w:hanging="0"/>
        <w:rPr>
          <w:rFonts w:ascii="Arial" w:hAnsi="Arial"/>
        </w:rPr>
      </w:pPr>
      <w:ins w:id="1454" w:author="&lt;анонимный&gt;" w:date="2022-09-14T14:54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1455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45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46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8) Список доступных сетей и площадок</w:t>
        </w:r>
      </w:ins>
    </w:p>
    <w:p>
      <w:pPr>
        <w:pStyle w:val="Normal"/>
        <w:ind w:left="0" w:hanging="0"/>
        <w:rPr>
          <w:rFonts w:ascii="Arial" w:hAnsi="Arial"/>
        </w:rPr>
      </w:pPr>
      <w:ins w:id="146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8.1. f_api_networks_get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462" w:author="&lt;анонимный&gt;" w:date="2022-09-14T14:54:00Z">
        <w:r>
          <w:rPr>
            <w:rFonts w:ascii="Arial" w:hAnsi="Arial"/>
          </w:rPr>
        </w:r>
      </w:ins>
    </w:p>
    <w:p>
      <w:pPr>
        <w:pStyle w:val="Normal"/>
        <w:ind w:left="709" w:hanging="0"/>
        <w:rPr>
          <w:rFonts w:ascii="Arial" w:hAnsi="Arial"/>
        </w:rPr>
      </w:pPr>
      <w:ins w:id="1463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464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46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f_api_networks_get</w:t>
        </w:r>
      </w:ins>
    </w:p>
    <w:p>
      <w:pPr>
        <w:pStyle w:val="Normal"/>
        <w:ind w:left="709" w:hanging="0"/>
        <w:rPr>
          <w:rFonts w:ascii="Arial" w:hAnsi="Arial"/>
        </w:rPr>
      </w:pPr>
      <w:ins w:id="1466" w:author="&lt;анонимный&gt;" w:date="2022-09-14T14:54:00Z">
        <w:r>
          <w:rPr>
            <w:rFonts w:ascii="Arial" w:hAnsi="Arial"/>
          </w:rPr>
        </w:r>
      </w:ins>
    </w:p>
    <w:p>
      <w:pPr>
        <w:pStyle w:val="Normal"/>
        <w:ind w:left="709" w:hanging="0"/>
        <w:rPr>
          <w:rFonts w:ascii="Arial" w:hAnsi="Arial"/>
        </w:rPr>
      </w:pPr>
      <w:ins w:id="1467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468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469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47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47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47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</w:r>
      </w:ins>
      <w:ins w:id="1473" w:author="&lt;анонимный&gt;" w:date="2022-09-14T14:54:00Z">
        <w:r>
          <w:rPr>
            <w:rFonts w:eastAsia="Noto Sans CJK SC Regular" w:cs="FreeSans" w:ascii="Arial" w:hAnsi="Arial"/>
            <w:b w:val="false"/>
            <w:bCs w:val="false"/>
            <w:color w:val="00000A"/>
            <w:sz w:val="24"/>
            <w:szCs w:val="24"/>
            <w:lang w:val="ru-RU" w:eastAsia="zh-CN" w:bidi="hi-IN"/>
          </w:rPr>
          <w:t>"net_id" :&lt;int&gt;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474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475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476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477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478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79" w:author="&lt;анонимный&gt;" w:date="2022-09-14T14:54:00Z">
        <w:r>
          <w:rPr>
            <w:rFonts w:ascii="Arial" w:hAnsi="Arial"/>
            <w:b w:val="false"/>
            <w:bCs w:val="false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8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"result":</w:t>
        </w:r>
      </w:ins>
      <w:ins w:id="148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[</w:t>
        </w:r>
      </w:ins>
      <w:ins w:id="148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{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8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ab/>
          <w:t>"net_id" :&lt;int&gt;,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8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ab/>
          <w:t>"name" :&lt;string&gt;,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8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ab/>
          <w:t>"image" :&lt;string&gt;,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8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ab/>
          <w:t xml:space="preserve">}, . . . 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48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ab/>
        </w:r>
      </w:ins>
      <w:ins w:id="148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]</w:t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ins w:id="1489" w:author="&lt;анонимный&gt;" w:date="2022-09-14T14:54:00Z">
        <w:r>
          <w:rPr>
            <w:rFonts w:ascii="Arial" w:hAnsi="Arial"/>
            <w:b w:val="false"/>
            <w:bCs w:val="false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49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8.2. f_api_networks_points_get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ins w:id="1491" w:author="&lt;анонимный&gt;" w:date="2022-09-26T14:35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492" w:author="&lt;анонимный&gt;" w:date="2022-09-26T14:35:00Z">
        <w:r>
          <w:rPr>
            <w:rFonts w:ascii="Arial" w:hAnsi="Arial"/>
          </w:rPr>
          <w:tab/>
          <w:t>https://fennec.in.ua/?loc=</w:t>
        </w:r>
      </w:ins>
      <w:ins w:id="1493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>f_api_networks_points_get</w:t>
        </w:r>
      </w:ins>
    </w:p>
    <w:p>
      <w:pPr>
        <w:pStyle w:val="Normal"/>
        <w:ind w:left="709" w:hanging="0"/>
        <w:rPr>
          <w:rFonts w:ascii="Arial" w:hAnsi="Arial"/>
        </w:rPr>
      </w:pPr>
      <w:ins w:id="1494" w:author="&lt;анонимный&gt;" w:date="2022-09-26T14:35:00Z">
        <w:r>
          <w:rPr>
            <w:rFonts w:ascii="Arial" w:hAnsi="Arial"/>
          </w:rPr>
        </w:r>
      </w:ins>
    </w:p>
    <w:p>
      <w:pPr>
        <w:pStyle w:val="Normal"/>
        <w:ind w:left="709" w:hanging="0"/>
        <w:rPr>
          <w:rFonts w:ascii="Arial" w:hAnsi="Arial"/>
        </w:rPr>
      </w:pPr>
      <w:ins w:id="1495" w:author="&lt;анонимный&gt;" w:date="2022-09-26T14:35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496" w:author="&lt;анонимный&gt;" w:date="2022-09-26T14:35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497" w:author="&lt;анонимный&gt;" w:date="2022-09-26T14:35:00Z">
        <w:r>
          <w:rPr>
            <w:rFonts w:ascii="Arial" w:hAnsi="Arial"/>
          </w:rPr>
          <w:tab/>
          <w:tab/>
          <w:t>"token":</w:t>
        </w:r>
      </w:ins>
      <w:ins w:id="1498" w:author="&lt;анонимный&gt;" w:date="2022-09-26T14:35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499" w:author="&lt;анонимный&gt;" w:date="2022-09-26T14:35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500" w:author="&lt;анонимный&gt;" w:date="2022-09-26T14:35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501" w:author="&lt;анонимный&gt;" w:date="2022-09-26T14:35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502" w:author="&lt;анонимный&gt;" w:date="2022-09-26T14:35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503" w:author="&lt;анонимный&gt;" w:date="2022-09-26T14:35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504" w:author="&lt;анонимный&gt;" w:date="2022-09-26T14:35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05" w:author="&lt;анонимный&gt;" w:date="2022-09-26T14:35:00Z">
        <w:r>
          <w:rPr>
            <w:rFonts w:ascii="Arial" w:hAnsi="Arial"/>
            <w:b w:val="false"/>
            <w:bCs w:val="false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06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>"result":</w:t>
        </w:r>
      </w:ins>
      <w:ins w:id="1507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>[</w:t>
        </w:r>
      </w:ins>
      <w:ins w:id="1508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>{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09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ab/>
          <w:t>"point_id" :&lt;int&gt;,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10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ab/>
          <w:t>"name" :&lt;string&gt;,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11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ab/>
          <w:t>"image" :&lt;string&gt;,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12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ab/>
          <w:t xml:space="preserve">}, . . . 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13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ab/>
        </w:r>
      </w:ins>
      <w:ins w:id="1514" w:author="&lt;анонимный&gt;" w:date="2022-09-26T14:35:00Z">
        <w:r>
          <w:rPr>
            <w:rFonts w:ascii="Arial" w:hAnsi="Arial"/>
            <w:b w:val="false"/>
            <w:bCs w:val="false"/>
            <w:sz w:val="24"/>
            <w:szCs w:val="24"/>
          </w:rPr>
          <w:t>]</w:t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ins w:id="1515" w:author="&lt;анонимный&gt;" w:date="2022-09-26T14:35:00Z">
        <w:r>
          <w:rPr>
            <w:rFonts w:ascii="Arial" w:hAnsi="Arial"/>
            <w:b w:val="false"/>
            <w:bCs w:val="false"/>
          </w:rPr>
          <w:t>}</w:t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  <w:rPrChange w:id="0" w:author="&lt;анонимный&gt;" w:date="2022-09-26T14:37:00Z"/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51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9) Галерея изображений</w:t>
        </w:r>
      </w:ins>
    </w:p>
    <w:p>
      <w:pPr>
        <w:pStyle w:val="Normal"/>
        <w:ind w:left="0" w:hanging="0"/>
        <w:rPr>
          <w:rFonts w:ascii="Arial" w:hAnsi="Arial"/>
        </w:rPr>
      </w:pPr>
      <w:ins w:id="151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9.1. f_api_gallery_public_get</w:t>
        </w:r>
      </w:ins>
    </w:p>
    <w:p>
      <w:pPr>
        <w:pStyle w:val="Normal"/>
        <w:ind w:left="709" w:hanging="0"/>
        <w:rPr>
          <w:rFonts w:ascii="Arial" w:hAnsi="Arial"/>
        </w:rPr>
      </w:pPr>
      <w:ins w:id="1519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520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52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f_api_gallery_public_get</w:t>
        </w:r>
      </w:ins>
    </w:p>
    <w:p>
      <w:pPr>
        <w:pStyle w:val="Normal"/>
        <w:ind w:left="709" w:hanging="0"/>
        <w:rPr>
          <w:rFonts w:ascii="Arial" w:hAnsi="Arial"/>
        </w:rPr>
      </w:pPr>
      <w:ins w:id="1522" w:author="&lt;анонимный&gt;" w:date="2022-09-14T14:54:00Z">
        <w:r>
          <w:rPr>
            <w:rFonts w:ascii="Arial" w:hAnsi="Arial"/>
          </w:rPr>
        </w:r>
      </w:ins>
    </w:p>
    <w:p>
      <w:pPr>
        <w:pStyle w:val="Normal"/>
        <w:ind w:left="709" w:hanging="0"/>
        <w:rPr>
          <w:rFonts w:ascii="Arial" w:hAnsi="Arial"/>
        </w:rPr>
      </w:pPr>
      <w:ins w:id="1523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524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525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526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52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528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529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530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531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532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533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ins w:id="153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"result":</w:t>
        </w:r>
      </w:ins>
      <w:ins w:id="153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[&lt;string&gt;, . . . ]</w:t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ins w:id="153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2127" w:hanging="0"/>
        <w:rPr>
          <w:sz w:val="24"/>
          <w:szCs w:val="24"/>
        </w:rPr>
      </w:pPr>
      <w:ins w:id="1537" w:author="&lt;анонимный&gt;" w:date="2022-09-14T14:54:00Z">
        <w:r>
          <w:rPr>
            <w:rFonts w:ascii="Arial" w:hAnsi="Arial"/>
            <w:b w:val="false"/>
            <w:bCs w:val="false"/>
          </w:rPr>
        </w:r>
      </w:ins>
    </w:p>
    <w:p>
      <w:pPr>
        <w:pStyle w:val="Normal"/>
        <w:ind w:left="2127" w:hanging="0"/>
        <w:rPr>
          <w:sz w:val="24"/>
          <w:szCs w:val="24"/>
        </w:rPr>
      </w:pPr>
      <w:ins w:id="1538" w:author="&lt;анонимный&gt;" w:date="2022-09-14T14:54:00Z">
        <w:r>
          <w:rPr>
            <w:rFonts w:ascii="Arial" w:hAnsi="Arial"/>
            <w:b w:val="false"/>
            <w:bCs w:val="false"/>
          </w:rPr>
        </w:r>
      </w:ins>
    </w:p>
    <w:p>
      <w:pPr>
        <w:pStyle w:val="Normal"/>
        <w:ind w:left="0" w:hanging="0"/>
        <w:rPr>
          <w:rFonts w:ascii="Arial" w:hAnsi="Arial"/>
        </w:rPr>
      </w:pPr>
      <w:ins w:id="153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9.2. f_api_gallery_private_get</w:t>
        </w:r>
      </w:ins>
    </w:p>
    <w:p>
      <w:pPr>
        <w:pStyle w:val="Normal"/>
        <w:ind w:left="709" w:hanging="0"/>
        <w:rPr>
          <w:rFonts w:ascii="Arial" w:hAnsi="Arial"/>
        </w:rPr>
      </w:pPr>
      <w:ins w:id="1540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541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54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f_api_gallery_private_get</w:t>
        </w:r>
      </w:ins>
    </w:p>
    <w:p>
      <w:pPr>
        <w:pStyle w:val="Normal"/>
        <w:ind w:left="709" w:hanging="0"/>
        <w:rPr>
          <w:rFonts w:ascii="Arial" w:hAnsi="Arial"/>
        </w:rPr>
      </w:pPr>
      <w:ins w:id="1543" w:author="&lt;анонимный&gt;" w:date="2022-09-14T14:54:00Z">
        <w:r>
          <w:rPr>
            <w:rFonts w:ascii="Arial" w:hAnsi="Arial"/>
          </w:rPr>
        </w:r>
      </w:ins>
    </w:p>
    <w:p>
      <w:pPr>
        <w:pStyle w:val="Normal"/>
        <w:ind w:left="709" w:hanging="0"/>
        <w:rPr>
          <w:rFonts w:ascii="Arial" w:hAnsi="Arial"/>
        </w:rPr>
      </w:pPr>
      <w:ins w:id="1544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545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546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54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54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549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550" w:author="&lt;анонимный&gt;" w:date="2022-09-14T14:54:00Z">
        <w:r>
          <w:rPr>
            <w:rFonts w:ascii="Arial" w:hAnsi="Arial"/>
          </w:rPr>
        </w:r>
      </w:ins>
    </w:p>
    <w:p>
      <w:pPr>
        <w:pStyle w:val="Normal"/>
        <w:ind w:left="709" w:hanging="0"/>
        <w:rPr>
          <w:rFonts w:ascii="Arial" w:hAnsi="Arial"/>
        </w:rPr>
      </w:pPr>
      <w:ins w:id="1551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552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553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554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555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556" w:author="&lt;анонимный&gt;" w:date="2022-09-14T14:54:00Z">
        <w:r>
          <w:rPr>
            <w:rFonts w:ascii="Arial" w:hAnsi="Arial"/>
          </w:rPr>
          <w:t>"result":</w:t>
        </w:r>
      </w:ins>
      <w:ins w:id="1557" w:author="&lt;анонимный&gt;" w:date="2022-09-14T14:54:00Z">
        <w:r>
          <w:rPr>
            <w:rFonts w:ascii="Arial" w:hAnsi="Arial"/>
          </w:rPr>
          <w:t>[&lt;string&gt;, . . . ]</w:t>
        </w:r>
      </w:ins>
    </w:p>
    <w:p>
      <w:pPr>
        <w:pStyle w:val="Normal"/>
        <w:ind w:left="1418" w:hanging="0"/>
        <w:rPr>
          <w:rFonts w:ascii="Arial" w:hAnsi="Arial"/>
        </w:rPr>
      </w:pPr>
      <w:ins w:id="155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55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9.3. f_api_gallery_add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561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562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56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f_api_gallery_add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565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56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567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56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56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570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571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572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573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574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575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576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57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57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58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 Продажи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58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9.1. f_api_sale_add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584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585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58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f_api_sale_add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588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589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590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59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59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593" w:author="&lt;анонимный&gt;" w:date="2022-09-14T14:54:00Z">
        <w:r>
          <w:rPr>
            <w:rFonts w:ascii="Arial" w:hAnsi="Arial"/>
          </w:rPr>
          <w:tab/>
          <w:tab/>
          <w:t>"order_data":</w:t>
        </w:r>
      </w:ins>
    </w:p>
    <w:p>
      <w:pPr>
        <w:pStyle w:val="Normal"/>
        <w:ind w:left="1418" w:hanging="0"/>
        <w:rPr>
          <w:rFonts w:ascii="Arial" w:hAnsi="Arial"/>
        </w:rPr>
      </w:pPr>
      <w:ins w:id="1594" w:author="&lt;анонимный&gt;" w:date="2022-09-14T14:54:00Z">
        <w:r>
          <w:rPr>
            <w:rFonts w:ascii="Arial" w:hAnsi="Arial"/>
          </w:rPr>
          <w:tab/>
          <w:tab/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595" w:author="&lt;анонимный&gt;" w:date="2022-09-14T14:54:00Z">
        <w:r>
          <w:rPr>
            <w:rFonts w:ascii="Arial" w:hAnsi="Arial"/>
          </w:rPr>
          <w:t xml:space="preserve">                    </w:t>
        </w:r>
      </w:ins>
      <w:ins w:id="1596" w:author="&lt;анонимный&gt;" w:date="2022-09-14T14:54:00Z">
        <w:r>
          <w:rPr>
            <w:rFonts w:ascii="Arial" w:hAnsi="Arial"/>
          </w:rPr>
          <w:t>"transaction_id" : &lt;string&gt;,</w:t>
        </w:r>
      </w:ins>
    </w:p>
    <w:p>
      <w:pPr>
        <w:pStyle w:val="Normal"/>
        <w:ind w:left="2127" w:hanging="0"/>
        <w:rPr>
          <w:rFonts w:ascii="Arial" w:hAnsi="Arial"/>
        </w:rPr>
      </w:pPr>
      <w:ins w:id="1597" w:author="&lt;анонимный&gt;" w:date="2022-09-14T14:54:00Z">
        <w:r>
          <w:rPr>
            <w:rFonts w:ascii="Arial" w:hAnsi="Arial"/>
          </w:rPr>
          <w:t xml:space="preserve">                    </w:t>
        </w:r>
      </w:ins>
      <w:ins w:id="1598" w:author="&lt;анонимный&gt;" w:date="2022-09-14T14:54:00Z">
        <w:r>
          <w:rPr>
            <w:rFonts w:ascii="Arial" w:hAnsi="Arial"/>
          </w:rPr>
          <w:t>"client_id" : &lt;int&gt;,</w:t>
        </w:r>
      </w:ins>
    </w:p>
    <w:p>
      <w:pPr>
        <w:pStyle w:val="Normal"/>
        <w:ind w:left="2127" w:hanging="0"/>
        <w:rPr>
          <w:rFonts w:ascii="Arial" w:hAnsi="Arial"/>
        </w:rPr>
      </w:pPr>
      <w:ins w:id="1599" w:author="&lt;анонимный&gt;" w:date="2022-09-14T14:54:00Z">
        <w:r>
          <w:rPr>
            <w:rFonts w:ascii="Arial" w:hAnsi="Arial"/>
          </w:rPr>
          <w:t xml:space="preserve">                    </w:t>
        </w:r>
      </w:ins>
      <w:ins w:id="1600" w:author="&lt;анонимный&gt;" w:date="2022-09-14T14:54:00Z">
        <w:r>
          <w:rPr>
            <w:rFonts w:ascii="Arial" w:hAnsi="Arial"/>
          </w:rPr>
          <w:t>"net_id" :&lt;int&gt;,</w:t>
        </w:r>
      </w:ins>
    </w:p>
    <w:p>
      <w:pPr>
        <w:pStyle w:val="Normal"/>
        <w:ind w:left="2127" w:hanging="0"/>
        <w:rPr>
          <w:rFonts w:ascii="Arial" w:hAnsi="Arial"/>
        </w:rPr>
      </w:pPr>
      <w:ins w:id="1601" w:author="&lt;анонимный&gt;" w:date="2022-09-14T14:54:00Z">
        <w:r>
          <w:rPr>
            <w:rFonts w:ascii="Arial" w:hAnsi="Arial"/>
          </w:rPr>
          <w:tab/>
          <w:t xml:space="preserve">        "point_id" : &lt;int&gt;,</w:t>
        </w:r>
      </w:ins>
    </w:p>
    <w:p>
      <w:pPr>
        <w:pStyle w:val="Normal"/>
        <w:ind w:left="2127" w:hanging="0"/>
        <w:rPr>
          <w:rFonts w:ascii="Arial" w:hAnsi="Arial"/>
        </w:rPr>
      </w:pPr>
      <w:ins w:id="1602" w:author="&lt;анонимный&gt;" w:date="2022-09-14T14:54:00Z">
        <w:r>
          <w:rPr>
            <w:rFonts w:ascii="Arial" w:hAnsi="Arial"/>
          </w:rPr>
          <w:t xml:space="preserve">                    </w:t>
        </w:r>
      </w:ins>
      <w:ins w:id="1603" w:author="&lt;анонимный&gt;" w:date="2022-09-14T14:54:00Z">
        <w:r>
          <w:rPr>
            <w:rFonts w:ascii="Arial" w:hAnsi="Arial"/>
          </w:rPr>
          <w:t>"staff_id" : &lt;int&gt;</w:t>
        </w:r>
      </w:ins>
    </w:p>
    <w:p>
      <w:pPr>
        <w:pStyle w:val="Normal"/>
        <w:ind w:left="1418" w:hanging="0"/>
        <w:rPr>
          <w:rFonts w:ascii="Arial" w:hAnsi="Arial"/>
        </w:rPr>
      </w:pPr>
      <w:ins w:id="1604" w:author="&lt;анонимный&gt;" w:date="2022-09-14T14:54:00Z">
        <w:r>
          <w:rPr>
            <w:rFonts w:ascii="Arial" w:hAnsi="Arial"/>
          </w:rPr>
          <w:tab/>
          <w:tab/>
          <w:t>},</w:t>
        </w:r>
      </w:ins>
    </w:p>
    <w:p>
      <w:pPr>
        <w:pStyle w:val="Normal"/>
        <w:ind w:left="709" w:hanging="0"/>
        <w:rPr>
          <w:rFonts w:ascii="Arial" w:hAnsi="Arial"/>
        </w:rPr>
      </w:pPr>
      <w:ins w:id="1605" w:author="&lt;анонимный&gt;" w:date="2022-09-14T14:54:00Z">
        <w:r>
          <w:rPr>
            <w:rFonts w:ascii="Arial" w:hAnsi="Arial"/>
          </w:rPr>
          <w:tab/>
          <w:tab/>
          <w:t xml:space="preserve">"products" : </w:t>
        </w:r>
      </w:ins>
    </w:p>
    <w:p>
      <w:pPr>
        <w:pStyle w:val="Normal"/>
        <w:ind w:left="709" w:hanging="0"/>
        <w:rPr>
          <w:rFonts w:ascii="Arial" w:hAnsi="Arial"/>
        </w:rPr>
      </w:pPr>
      <w:ins w:id="1606" w:author="&lt;анонимный&gt;" w:date="2022-09-14T14:54:00Z">
        <w:r>
          <w:rPr>
            <w:rFonts w:ascii="Arial" w:hAnsi="Arial"/>
          </w:rPr>
          <w:tab/>
          <w:tab/>
          <w:tab/>
          <w:t>[</w:t>
        </w:r>
      </w:ins>
    </w:p>
    <w:p>
      <w:pPr>
        <w:pStyle w:val="Normal"/>
        <w:ind w:left="1418" w:hanging="0"/>
        <w:rPr>
          <w:rFonts w:ascii="Arial" w:hAnsi="Arial"/>
        </w:rPr>
      </w:pPr>
      <w:ins w:id="1607" w:author="&lt;анонимный&gt;" w:date="2022-09-14T14:54:00Z">
        <w:r>
          <w:rPr>
            <w:rFonts w:ascii="Arial" w:hAnsi="Arial"/>
          </w:rPr>
          <w:tab/>
          <w:tab/>
          <w:tab/>
          <w:t>{</w:t>
        </w:r>
      </w:ins>
    </w:p>
    <w:p>
      <w:pPr>
        <w:pStyle w:val="Normal"/>
        <w:ind w:left="1418" w:hanging="0"/>
        <w:rPr>
          <w:rFonts w:ascii="Arial" w:hAnsi="Arial"/>
        </w:rPr>
      </w:pPr>
      <w:ins w:id="1608" w:author="&lt;анонимный&gt;" w:date="2022-09-14T14:54:00Z">
        <w:r>
          <w:rPr>
            <w:rFonts w:ascii="Arial" w:hAnsi="Arial"/>
          </w:rPr>
          <w:tab/>
          <w:tab/>
          <w:tab/>
          <w:tab/>
          <w:t>"product_id" : 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609" w:author="&lt;анонимный&gt;" w:date="2022-09-14T14:54:00Z">
        <w:r>
          <w:rPr>
            <w:rFonts w:ascii="Arial" w:hAnsi="Arial"/>
          </w:rPr>
          <w:tab/>
          <w:tab/>
          <w:tab/>
          <w:tab/>
          <w:t>"price" : 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610" w:author="&lt;анонимный&gt;" w:date="2022-09-14T14:54:00Z">
        <w:r>
          <w:rPr>
            <w:rFonts w:ascii="Arial" w:hAnsi="Arial"/>
          </w:rPr>
          <w:tab/>
          <w:tab/>
          <w:tab/>
          <w:tab/>
          <w:t>"amount" : 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611" w:author="&lt;анонимный&gt;" w:date="2022-09-14T14:54:00Z">
        <w:r>
          <w:rPr>
            <w:rFonts w:ascii="Arial" w:hAnsi="Arial"/>
          </w:rPr>
          <w:tab/>
          <w:tab/>
          <w:tab/>
          <w:t>},</w:t>
        </w:r>
      </w:ins>
    </w:p>
    <w:p>
      <w:pPr>
        <w:pStyle w:val="Normal"/>
        <w:ind w:left="1418" w:hanging="0"/>
        <w:rPr>
          <w:rFonts w:ascii="Arial" w:hAnsi="Arial"/>
        </w:rPr>
      </w:pPr>
      <w:ins w:id="1612" w:author="&lt;анонимный&gt;" w:date="2022-09-14T14:54:00Z">
        <w:r>
          <w:rPr>
            <w:rFonts w:ascii="Arial" w:hAnsi="Arial"/>
          </w:rPr>
          <w:tab/>
          <w:tab/>
          <w:tab/>
          <w:t>…</w:t>
        </w:r>
      </w:ins>
    </w:p>
    <w:p>
      <w:pPr>
        <w:pStyle w:val="Normal"/>
        <w:ind w:left="1418" w:hanging="0"/>
        <w:rPr>
          <w:rFonts w:ascii="Arial" w:hAnsi="Arial"/>
        </w:rPr>
      </w:pPr>
      <w:ins w:id="1613" w:author="&lt;анонимный&gt;" w:date="2022-09-14T14:54:00Z">
        <w:r>
          <w:rPr>
            <w:rFonts w:ascii="Arial" w:hAnsi="Arial"/>
          </w:rPr>
          <w:tab/>
          <w:tab/>
          <w:tab/>
          <w:t>{</w:t>
        </w:r>
      </w:ins>
    </w:p>
    <w:p>
      <w:pPr>
        <w:pStyle w:val="Normal"/>
        <w:ind w:left="1418" w:hanging="0"/>
        <w:rPr>
          <w:rFonts w:ascii="Arial" w:hAnsi="Arial"/>
        </w:rPr>
      </w:pPr>
      <w:ins w:id="1614" w:author="&lt;анонимный&gt;" w:date="2022-09-14T14:54:00Z">
        <w:r>
          <w:rPr>
            <w:rFonts w:ascii="Arial" w:hAnsi="Arial"/>
          </w:rPr>
          <w:tab/>
          <w:tab/>
          <w:tab/>
          <w:tab/>
          <w:t>"product_id" : 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615" w:author="&lt;анонимный&gt;" w:date="2022-09-14T14:54:00Z">
        <w:r>
          <w:rPr>
            <w:rFonts w:ascii="Arial" w:hAnsi="Arial"/>
          </w:rPr>
          <w:tab/>
          <w:tab/>
          <w:tab/>
          <w:tab/>
          <w:t>"price" : 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616" w:author="&lt;анонимный&gt;" w:date="2022-09-14T14:54:00Z">
        <w:r>
          <w:rPr>
            <w:rFonts w:ascii="Arial" w:hAnsi="Arial"/>
          </w:rPr>
          <w:tab/>
          <w:tab/>
          <w:tab/>
          <w:tab/>
          <w:t>"amount" : &lt;int&gt;,</w:t>
        </w:r>
      </w:ins>
    </w:p>
    <w:p>
      <w:pPr>
        <w:pStyle w:val="Normal"/>
        <w:ind w:left="1418" w:hanging="0"/>
        <w:rPr>
          <w:rFonts w:ascii="Arial" w:hAnsi="Arial"/>
        </w:rPr>
      </w:pPr>
      <w:ins w:id="1617" w:author="&lt;анонимный&gt;" w:date="2022-09-14T14:54:00Z">
        <w:r>
          <w:rPr>
            <w:rFonts w:ascii="Arial" w:hAnsi="Arial"/>
          </w:rPr>
          <w:tab/>
          <w:tab/>
          <w:tab/>
          <w:t>}</w:t>
        </w:r>
      </w:ins>
    </w:p>
    <w:p>
      <w:pPr>
        <w:pStyle w:val="Normal"/>
        <w:ind w:left="1418" w:hanging="0"/>
        <w:rPr>
          <w:rFonts w:ascii="Arial" w:hAnsi="Arial"/>
        </w:rPr>
      </w:pPr>
      <w:ins w:id="1618" w:author="&lt;анонимный&gt;" w:date="2022-09-14T14:54:00Z">
        <w:r>
          <w:rPr>
            <w:rFonts w:ascii="Arial" w:hAnsi="Arial"/>
          </w:rPr>
          <w:tab/>
          <w:tab/>
          <w:t>]</w:t>
        </w:r>
      </w:ins>
    </w:p>
    <w:p>
      <w:pPr>
        <w:pStyle w:val="Normal"/>
        <w:ind w:left="709" w:hanging="0"/>
        <w:rPr>
          <w:rFonts w:ascii="Arial" w:hAnsi="Arial"/>
        </w:rPr>
      </w:pPr>
      <w:ins w:id="1619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620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621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622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623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624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625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626" w:author="&lt;анонимный&gt;" w:date="2022-09-26T14:32:00Z">
        <w:r>
          <w:rPr>
            <w:rFonts w:eastAsia="Noto Sans CJK SC Regular" w:cs="FreeSans" w:ascii="Arial" w:hAnsi="Arial"/>
            <w:b w:val="false"/>
            <w:bCs w:val="false"/>
            <w:color w:val="00000A"/>
            <w:sz w:val="24"/>
            <w:szCs w:val="24"/>
            <w:lang w:val="ru-RU" w:eastAsia="zh-CN" w:bidi="hi-IN"/>
          </w:rPr>
          <w:t>"result":[]</w:t>
          <w:rPrChange w:id="0" w:author="&lt;анонимный&gt;" w:date="2022-09-26T14:37:00Z"/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62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9.2. f_api_sale_update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63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9.3. f_api_sale_del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633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634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63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f_api_sale_del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637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638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639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64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64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642" w:author="&lt;анонимный&gt;" w:date="2022-09-14T14:54:00Z">
        <w:r>
          <w:rPr>
            <w:rFonts w:ascii="Arial" w:hAnsi="Arial"/>
          </w:rPr>
          <w:tab/>
          <w:tab/>
          <w:t>"transaction_id":</w:t>
        </w:r>
      </w:ins>
      <w:ins w:id="164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644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645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646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647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648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649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650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651" w:author="&lt;анонимный&gt;" w:date="2022-09-26T14:32:00Z">
        <w:r>
          <w:rPr>
            <w:rFonts w:eastAsia="Noto Sans CJK SC Regular" w:cs="FreeSans" w:ascii="Arial" w:hAnsi="Arial"/>
            <w:b w:val="false"/>
            <w:bCs w:val="false"/>
            <w:color w:val="00000A"/>
            <w:sz w:val="24"/>
            <w:szCs w:val="24"/>
            <w:lang w:val="ru-RU" w:eastAsia="zh-CN" w:bidi="hi-IN"/>
          </w:rPr>
          <w:t>"result":[]</w:t>
          <w:rPrChange w:id="0" w:author="&lt;анонимный&gt;" w:date="2022-09-26T14:37:00Z"/>
        </w:r>
      </w:ins>
    </w:p>
    <w:p>
      <w:pPr>
        <w:pStyle w:val="Normal"/>
        <w:ind w:left="2127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65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9.4. f_api_sale_history_get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655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656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65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f_api_sale_history_get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659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660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661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66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66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664" w:author="&lt;анонимный&gt;" w:date="2022-09-14T14:54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665" w:author="&lt;анонимный&gt;" w:date="2022-09-14T14:54:00Z">
        <w:r>
          <w:rPr>
            <w:rFonts w:ascii="Arial" w:hAnsi="Arial"/>
          </w:rPr>
          <w:tab/>
          <w:tab/>
          <w:t>"net_id":&lt;int&gt;,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666" w:author="&lt;анонимный&gt;" w:date="2022-09-14T14:54:00Z">
        <w:r>
          <w:rPr>
            <w:rFonts w:ascii="Arial" w:hAnsi="Arial"/>
          </w:rPr>
          <w:tab/>
          <w:tab/>
          <w:t>"page"&lt;int&gt;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667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668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669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670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671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672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673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67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"total":&lt;int&gt;,</w:t>
        </w:r>
      </w:ins>
    </w:p>
    <w:p>
      <w:pPr>
        <w:pStyle w:val="Normal"/>
        <w:ind w:left="2836" w:hanging="0"/>
        <w:rPr>
          <w:rFonts w:ascii="Arial" w:hAnsi="Arial"/>
        </w:rPr>
      </w:pPr>
      <w:ins w:id="1675" w:author="&lt;анонимный&gt;" w:date="2022-09-14T14:54:00Z">
        <w:r>
          <w:rPr>
            <w:rFonts w:ascii="Arial" w:hAnsi="Arial"/>
          </w:rPr>
          <w:t>"rows":[</w:t>
        </w:r>
      </w:ins>
    </w:p>
    <w:p>
      <w:pPr>
        <w:pStyle w:val="Normal"/>
        <w:ind w:left="2836" w:hanging="0"/>
        <w:rPr>
          <w:rFonts w:ascii="Arial" w:hAnsi="Arial"/>
        </w:rPr>
      </w:pPr>
      <w:ins w:id="1676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2836" w:hanging="0"/>
        <w:rPr>
          <w:rFonts w:ascii="Arial" w:hAnsi="Arial"/>
        </w:rPr>
      </w:pPr>
      <w:ins w:id="1677" w:author="&lt;анонимный&gt;" w:date="2022-09-14T14:54:00Z">
        <w:r>
          <w:rPr>
            <w:rFonts w:ascii="Arial" w:hAnsi="Arial"/>
          </w:rPr>
          <w:tab/>
          <w:tab/>
        </w:r>
      </w:ins>
      <w:ins w:id="1678" w:author="&lt;анонимный&gt;" w:date="2022-09-14T14:54:00Z">
        <w:bookmarkStart w:id="3" w:name="line111"/>
        <w:bookmarkEnd w:id="3"/>
        <w:r>
          <w:rPr>
            <w:rFonts w:ascii="Arial" w:hAnsi="Arial"/>
          </w:rPr>
          <w:t>"order_id":</w:t>
        </w:r>
      </w:ins>
      <w:ins w:id="1679" w:author="&lt;анонимный&gt;" w:date="2022-09-14T14:54:00Z">
        <w:r>
          <w:rPr>
            <w:rFonts w:ascii="Arial" w:hAnsi="Arial"/>
          </w:rPr>
          <w:t>&lt;int&gt;</w:t>
        </w:r>
      </w:ins>
      <w:ins w:id="1680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681" w:author="&lt;анонимный&gt;" w:date="2022-09-14T14:54:00Z">
        <w:r>
          <w:rPr>
            <w:rFonts w:ascii="Arial" w:hAnsi="Arial"/>
          </w:rPr>
          <w:t>"transaction_id":</w:t>
        </w:r>
      </w:ins>
      <w:ins w:id="168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683" w:author="&lt;анонимный&gt;" w:date="2022-09-14T14:54:00Z">
        <w:r>
          <w:rPr>
            <w:rFonts w:ascii="Arial" w:hAnsi="Arial"/>
          </w:rPr>
          <w:t>"date_create":</w:t>
        </w:r>
      </w:ins>
      <w:ins w:id="168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  <w:ins w:id="1685" w:author="&lt;анонимный&gt;" w:date="2022-09-14T14:54:00Z">
        <w:r>
          <w:rPr>
            <w:rFonts w:ascii="Arial" w:hAnsi="Arial"/>
          </w:rPr>
          <w:t xml:space="preserve"> //YYYY-MM-DD </w:t>
        </w:r>
      </w:ins>
      <w:ins w:id="1686" w:author="&lt;анонимный&gt;" w:date="2022-09-14T14:54:00Z">
        <w:r>
          <w:rPr>
            <w:rFonts w:ascii="Arial" w:hAnsi="Arial"/>
          </w:rPr>
          <w:t>HH:MM:SS</w:t>
        </w:r>
      </w:ins>
    </w:p>
    <w:p>
      <w:pPr>
        <w:pStyle w:val="Normal"/>
        <w:ind w:left="4254" w:hanging="0"/>
        <w:rPr>
          <w:rFonts w:ascii="Arial" w:hAnsi="Arial"/>
        </w:rPr>
      </w:pPr>
      <w:ins w:id="1687" w:author="&lt;анонимный&gt;" w:date="2022-09-14T14:54:00Z">
        <w:r>
          <w:rPr>
            <w:rFonts w:ascii="Arial" w:hAnsi="Arial"/>
          </w:rPr>
          <w:t>"date_update":</w:t>
        </w:r>
      </w:ins>
      <w:ins w:id="168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 xml:space="preserve">&lt;string&gt;, //YYYY-MM-DD </w:t>
        </w:r>
      </w:ins>
      <w:ins w:id="168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HH:MM:SS</w:t>
        </w:r>
      </w:ins>
    </w:p>
    <w:p>
      <w:pPr>
        <w:pStyle w:val="Normal"/>
        <w:ind w:left="4254" w:hanging="0"/>
        <w:rPr>
          <w:rFonts w:ascii="Arial" w:hAnsi="Arial"/>
        </w:rPr>
      </w:pPr>
      <w:ins w:id="1690" w:author="&lt;анонимный&gt;" w:date="2022-09-14T14:54:00Z">
        <w:r>
          <w:rPr>
            <w:rFonts w:ascii="Arial" w:hAnsi="Arial"/>
          </w:rPr>
          <w:t>"price":</w:t>
        </w:r>
      </w:ins>
      <w:ins w:id="1691" w:author="&lt;анонимный&gt;" w:date="2022-09-14T14:54:00Z">
        <w:r>
          <w:rPr>
            <w:rFonts w:ascii="Arial" w:hAnsi="Arial"/>
          </w:rPr>
          <w:t>&lt;fload&gt;</w:t>
        </w:r>
      </w:ins>
      <w:ins w:id="1692" w:author="&lt;анонимный&gt;" w:date="2022-09-14T14:54:00Z">
        <w:r>
          <w:rPr>
            <w:rFonts w:ascii="Arial" w:hAnsi="Arial"/>
          </w:rPr>
          <w:t xml:space="preserve">, // </w:t>
        </w:r>
      </w:ins>
      <w:ins w:id="1693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694" w:author="&lt;анонимный&gt;" w:date="2022-09-14T14:54:00Z">
        <w:r>
          <w:rPr>
            <w:rFonts w:ascii="Arial" w:hAnsi="Arial"/>
          </w:rPr>
          <w:t>"self_price":</w:t>
        </w:r>
      </w:ins>
      <w:ins w:id="1695" w:author="&lt;анонимный&gt;" w:date="2022-09-14T14:54:00Z">
        <w:r>
          <w:rPr>
            <w:rFonts w:ascii="Arial" w:hAnsi="Arial"/>
          </w:rPr>
          <w:t>&lt;fload&gt;</w:t>
        </w:r>
      </w:ins>
      <w:ins w:id="1696" w:author="&lt;анонимный&gt;" w:date="2022-09-14T14:54:00Z">
        <w:r>
          <w:rPr>
            <w:rFonts w:ascii="Arial" w:hAnsi="Arial"/>
          </w:rPr>
          <w:t xml:space="preserve">,  // </w:t>
        </w:r>
      </w:ins>
      <w:ins w:id="1697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698" w:author="&lt;анонимный&gt;" w:date="2022-09-14T14:54:00Z">
        <w:r>
          <w:rPr>
            <w:rFonts w:ascii="Arial" w:hAnsi="Arial"/>
          </w:rPr>
          <w:t>"bonus_use":</w:t>
        </w:r>
      </w:ins>
      <w:ins w:id="1699" w:author="&lt;анонимный&gt;" w:date="2022-09-14T14:54:00Z">
        <w:r>
          <w:rPr>
            <w:rFonts w:ascii="Arial" w:hAnsi="Arial"/>
          </w:rPr>
          <w:t>&lt;fload&gt;</w:t>
        </w:r>
      </w:ins>
      <w:ins w:id="1700" w:author="&lt;анонимный&gt;" w:date="2022-09-14T14:54:00Z">
        <w:r>
          <w:rPr>
            <w:rFonts w:ascii="Arial" w:hAnsi="Arial"/>
          </w:rPr>
          <w:t xml:space="preserve">,  // </w:t>
        </w:r>
      </w:ins>
      <w:ins w:id="1701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702" w:author="&lt;анонимный&gt;" w:date="2022-09-14T14:54:00Z">
        <w:r>
          <w:rPr>
            <w:rFonts w:ascii="Arial" w:hAnsi="Arial"/>
          </w:rPr>
          <w:t>"bonus":</w:t>
        </w:r>
      </w:ins>
      <w:ins w:id="1703" w:author="&lt;анонимный&gt;" w:date="2022-09-14T14:54:00Z">
        <w:r>
          <w:rPr>
            <w:rFonts w:ascii="Arial" w:hAnsi="Arial"/>
          </w:rPr>
          <w:t>&lt;fload&gt;</w:t>
        </w:r>
      </w:ins>
      <w:ins w:id="1704" w:author="&lt;анонимный&gt;" w:date="2022-09-14T14:54:00Z">
        <w:r>
          <w:rPr>
            <w:rFonts w:ascii="Arial" w:hAnsi="Arial"/>
          </w:rPr>
          <w:t xml:space="preserve">,  // </w:t>
        </w:r>
      </w:ins>
      <w:ins w:id="1705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706" w:author="&lt;анонимный&gt;" w:date="2022-09-14T14:54:00Z">
        <w:r>
          <w:rPr>
            <w:rFonts w:ascii="Arial" w:hAnsi="Arial"/>
          </w:rPr>
          <w:t>"sale_type":</w:t>
        </w:r>
      </w:ins>
      <w:ins w:id="1707" w:author="&lt;анонимный&gt;" w:date="2022-09-14T14:54:00Z">
        <w:r>
          <w:rPr>
            <w:rFonts w:ascii="Arial" w:hAnsi="Arial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708" w:author="&lt;анонимный&gt;" w:date="2022-09-14T14:54:00Z">
        <w:r>
          <w:rPr>
            <w:rFonts w:ascii="Arial" w:hAnsi="Arial"/>
          </w:rPr>
          <w:t>"discount_percent":</w:t>
        </w:r>
      </w:ins>
      <w:ins w:id="1709" w:author="&lt;анонимный&gt;" w:date="2022-09-14T14:54:00Z">
        <w:r>
          <w:rPr>
            <w:rFonts w:ascii="Arial" w:hAnsi="Arial"/>
          </w:rPr>
          <w:t>&lt;fload&gt;,</w:t>
        </w:r>
      </w:ins>
      <w:ins w:id="1710" w:author="&lt;анонимный&gt;" w:date="2022-09-14T14:54:00Z">
        <w:r>
          <w:rPr>
            <w:rFonts w:ascii="Arial" w:hAnsi="Arial"/>
          </w:rPr>
          <w:t xml:space="preserve">  // </w:t>
        </w:r>
      </w:ins>
      <w:ins w:id="1711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712" w:author="&lt;анонимный&gt;" w:date="2022-09-14T14:54:00Z">
        <w:r>
          <w:rPr>
            <w:rFonts w:ascii="Arial" w:hAnsi="Arial"/>
          </w:rPr>
          <w:t>"discount_abs":</w:t>
        </w:r>
      </w:ins>
      <w:ins w:id="1713" w:author="&lt;анонимный&gt;" w:date="2022-09-14T14:54:00Z">
        <w:r>
          <w:rPr>
            <w:rFonts w:ascii="Arial" w:hAnsi="Arial"/>
          </w:rPr>
          <w:t>&lt;fload&gt;,</w:t>
        </w:r>
      </w:ins>
      <w:ins w:id="1714" w:author="&lt;анонимный&gt;" w:date="2022-09-14T14:54:00Z">
        <w:r>
          <w:rPr>
            <w:rFonts w:ascii="Arial" w:hAnsi="Arial"/>
          </w:rPr>
          <w:t xml:space="preserve">,  // </w:t>
        </w:r>
      </w:ins>
      <w:ins w:id="1715" w:author="&lt;анонимный&gt;" w:date="2022-09-14T14:54:00Z">
        <w:r>
          <w:rPr>
            <w:rFonts w:ascii="Arial" w:hAnsi="Arial"/>
          </w:rPr>
          <w:t>Y.XX</w:t>
        </w:r>
      </w:ins>
    </w:p>
    <w:p>
      <w:pPr>
        <w:pStyle w:val="Normal"/>
        <w:ind w:left="4254" w:hanging="0"/>
        <w:rPr>
          <w:rFonts w:ascii="Arial" w:hAnsi="Arial"/>
        </w:rPr>
      </w:pPr>
      <w:ins w:id="1716" w:author="&lt;анонимный&gt;" w:date="2022-09-14T14:54:00Z">
        <w:r>
          <w:rPr>
            <w:rFonts w:ascii="Arial" w:hAnsi="Arial"/>
          </w:rPr>
          <w:t>"client_id":</w:t>
        </w:r>
      </w:ins>
      <w:ins w:id="1717" w:author="&lt;анонимный&gt;" w:date="2022-09-14T14:54:00Z">
        <w:r>
          <w:rPr>
            <w:rFonts w:ascii="Arial" w:hAnsi="Arial"/>
          </w:rPr>
          <w:t>&lt;int&gt;</w:t>
        </w:r>
      </w:ins>
      <w:ins w:id="1718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719" w:author="&lt;анонимный&gt;" w:date="2022-09-14T14:54:00Z">
        <w:r>
          <w:rPr>
            <w:rFonts w:ascii="Arial" w:hAnsi="Arial"/>
          </w:rPr>
          <w:t>"staff_id":</w:t>
        </w:r>
      </w:ins>
      <w:ins w:id="1720" w:author="&lt;анонимный&gt;" w:date="2022-09-14T14:54:00Z">
        <w:r>
          <w:rPr>
            <w:rFonts w:ascii="Arial" w:hAnsi="Arial"/>
          </w:rPr>
          <w:t>&lt;int&gt;</w:t>
        </w:r>
      </w:ins>
      <w:ins w:id="1721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722" w:author="&lt;анонимный&gt;" w:date="2022-09-14T14:54:00Z">
        <w:r>
          <w:rPr>
            <w:rFonts w:ascii="Arial" w:hAnsi="Arial"/>
          </w:rPr>
          <w:t>"net_id":</w:t>
        </w:r>
      </w:ins>
      <w:ins w:id="1723" w:author="&lt;анонимный&gt;" w:date="2022-09-14T14:54:00Z">
        <w:r>
          <w:rPr>
            <w:rFonts w:ascii="Arial" w:hAnsi="Arial"/>
          </w:rPr>
          <w:t>&lt;int&gt;</w:t>
        </w:r>
      </w:ins>
      <w:ins w:id="1724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725" w:author="&lt;анонимный&gt;" w:date="2022-09-14T14:54:00Z">
        <w:r>
          <w:rPr>
            <w:rFonts w:ascii="Arial" w:hAnsi="Arial"/>
          </w:rPr>
          <w:t>"point_id":</w:t>
        </w:r>
      </w:ins>
      <w:ins w:id="1726" w:author="&lt;анонимный&gt;" w:date="2022-09-14T14:54:00Z">
        <w:r>
          <w:rPr>
            <w:rFonts w:ascii="Arial" w:hAnsi="Arial"/>
          </w:rPr>
          <w:t>&lt;int&gt;</w:t>
        </w:r>
      </w:ins>
      <w:ins w:id="1727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4254" w:hanging="0"/>
        <w:rPr>
          <w:rFonts w:ascii="Arial" w:hAnsi="Arial"/>
        </w:rPr>
      </w:pPr>
      <w:ins w:id="1728" w:author="&lt;анонимный&gt;" w:date="2022-09-14T14:54:00Z">
        <w:r>
          <w:rPr>
            <w:rFonts w:ascii="Arial" w:hAnsi="Arial"/>
          </w:rPr>
          <w:t>"client_name":</w:t>
        </w:r>
      </w:ins>
      <w:ins w:id="172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730" w:author="&lt;анонимный&gt;" w:date="2022-09-14T14:54:00Z">
        <w:r>
          <w:rPr>
            <w:rFonts w:ascii="Arial" w:hAnsi="Arial"/>
          </w:rPr>
          <w:t>"staff_name":</w:t>
        </w:r>
      </w:ins>
      <w:ins w:id="173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732" w:author="&lt;анонимный&gt;" w:date="2022-09-14T14:54:00Z">
        <w:r>
          <w:rPr>
            <w:rFonts w:ascii="Arial" w:hAnsi="Arial"/>
          </w:rPr>
          <w:t>"net_name":"",</w:t>
        </w:r>
      </w:ins>
    </w:p>
    <w:p>
      <w:pPr>
        <w:pStyle w:val="Normal"/>
        <w:ind w:left="4254" w:hanging="0"/>
        <w:rPr>
          <w:rFonts w:ascii="Arial" w:hAnsi="Arial"/>
        </w:rPr>
      </w:pPr>
      <w:ins w:id="1733" w:author="&lt;анонимный&gt;" w:date="2022-09-14T14:54:00Z">
        <w:r>
          <w:rPr>
            <w:rFonts w:ascii="Arial" w:hAnsi="Arial"/>
          </w:rPr>
          <w:t>"point_name":</w:t>
        </w:r>
      </w:ins>
      <w:ins w:id="1734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4254" w:hanging="0"/>
        <w:rPr>
          <w:rFonts w:ascii="Arial" w:hAnsi="Arial"/>
        </w:rPr>
      </w:pPr>
      <w:ins w:id="1735" w:author="&lt;анонимный&gt;" w:date="2022-09-14T14:54:00Z">
        <w:r>
          <w:rPr>
            <w:rFonts w:ascii="Arial" w:hAnsi="Arial"/>
          </w:rPr>
          <w:t>"cancel":</w:t>
        </w:r>
      </w:ins>
      <w:ins w:id="1736" w:author="&lt;анонимный&gt;" w:date="2022-09-14T14:54:00Z">
        <w:r>
          <w:rPr>
            <w:rFonts w:ascii="Arial" w:hAnsi="Arial"/>
          </w:rPr>
          <w:t>&lt;int&gt;  // 1/0</w:t>
        </w:r>
      </w:ins>
    </w:p>
    <w:p>
      <w:pPr>
        <w:pStyle w:val="Normal"/>
        <w:ind w:left="2836" w:hanging="0"/>
        <w:rPr>
          <w:rFonts w:ascii="Arial" w:hAnsi="Arial"/>
        </w:rPr>
      </w:pPr>
      <w:ins w:id="1737" w:author="&lt;анонимный&gt;" w:date="2022-09-14T14:54:00Z">
        <w:r>
          <w:rPr>
            <w:rFonts w:ascii="Arial" w:hAnsi="Arial"/>
          </w:rPr>
          <w:tab/>
          <w:t>}, . . .</w:t>
        </w:r>
      </w:ins>
    </w:p>
    <w:p>
      <w:pPr>
        <w:pStyle w:val="Normal"/>
        <w:ind w:left="2836" w:hanging="0"/>
        <w:rPr>
          <w:rFonts w:ascii="Arial" w:hAnsi="Arial"/>
        </w:rPr>
      </w:pPr>
      <w:ins w:id="1738" w:author="&lt;анонимный&gt;" w:date="2022-09-14T14:54:00Z">
        <w:r>
          <w:rPr>
            <w:rFonts w:ascii="Arial" w:hAnsi="Arial"/>
          </w:rPr>
          <w:tab/>
          <w:t>],</w:t>
        </w:r>
      </w:ins>
    </w:p>
    <w:p>
      <w:pPr>
        <w:pStyle w:val="Normal"/>
        <w:ind w:left="2127" w:hanging="0"/>
        <w:rPr>
          <w:rFonts w:ascii="Arial" w:hAnsi="Arial"/>
        </w:rPr>
      </w:pPr>
      <w:ins w:id="1739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74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74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9.5. f_api_sale_data_get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744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745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74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f_api_sale_data_get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748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749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750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75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75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753" w:author="&lt;анонимный&gt;" w:date="2022-09-14T14:54:00Z">
        <w:r>
          <w:rPr>
            <w:rFonts w:ascii="Arial" w:hAnsi="Arial"/>
          </w:rPr>
          <w:tab/>
          <w:tab/>
          <w:t>"point_id":&lt;int&gt;,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754" w:author="&lt;анонимный&gt;" w:date="2022-09-14T14:54:00Z">
        <w:r>
          <w:rPr>
            <w:rFonts w:ascii="Arial" w:hAnsi="Arial"/>
          </w:rPr>
          <w:tab/>
          <w:tab/>
          <w:t>"net_id":&lt;int&gt;,</w:t>
        </w:r>
      </w:ins>
    </w:p>
    <w:p>
      <w:pPr>
        <w:pStyle w:val="Normal"/>
        <w:ind w:left="709" w:hanging="0"/>
        <w:rPr>
          <w:rFonts w:ascii="Arial" w:hAnsi="Arial"/>
        </w:rPr>
      </w:pPr>
      <w:ins w:id="1755" w:author="&lt;анонимный&gt;" w:date="2022-09-14T14:54:00Z">
        <w:r>
          <w:rPr>
            <w:rFonts w:ascii="Arial" w:hAnsi="Arial"/>
          </w:rPr>
          <w:tab/>
          <w:tab/>
          <w:t>"page"&lt;int&gt;</w:t>
        </w:r>
      </w:ins>
    </w:p>
    <w:p>
      <w:pPr>
        <w:pStyle w:val="Normal"/>
        <w:ind w:left="709" w:hanging="0"/>
        <w:rPr>
          <w:rFonts w:ascii="Arial" w:hAnsi="Arial"/>
        </w:rPr>
      </w:pPr>
      <w:ins w:id="1756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757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758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759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760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761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762" w:author="&lt;анонимный&gt;" w:date="2022-09-14T14:54:00Z">
        <w:r>
          <w:rPr>
            <w:rFonts w:ascii="Arial" w:hAnsi="Arial"/>
          </w:rPr>
          <w:t>"result":{</w:t>
        </w:r>
      </w:ins>
    </w:p>
    <w:p>
      <w:pPr>
        <w:pStyle w:val="Normal"/>
        <w:ind w:left="2836" w:hanging="0"/>
        <w:rPr>
          <w:rFonts w:ascii="Arial" w:hAnsi="Arial"/>
        </w:rPr>
      </w:pPr>
      <w:ins w:id="1763" w:author="&lt;анонимный&gt;" w:date="2022-09-14T14:54:00Z">
        <w:r>
          <w:rPr>
            <w:rFonts w:ascii="Arial" w:hAnsi="Arial"/>
          </w:rPr>
          <w:t>"products":,</w:t>
        </w:r>
      </w:ins>
    </w:p>
    <w:p>
      <w:pPr>
        <w:pStyle w:val="Normal"/>
        <w:ind w:left="2836" w:hanging="0"/>
        <w:rPr>
          <w:rFonts w:ascii="Arial" w:hAnsi="Arial"/>
        </w:rPr>
      </w:pPr>
      <w:ins w:id="1764" w:author="&lt;анонимный&gt;" w:date="2022-09-14T14:54:00Z">
        <w:r>
          <w:rPr>
            <w:rFonts w:ascii="Arial" w:hAnsi="Arial"/>
          </w:rPr>
          <w:t>"groups":,</w:t>
        </w:r>
      </w:ins>
    </w:p>
    <w:p>
      <w:pPr>
        <w:pStyle w:val="Normal"/>
        <w:ind w:left="2127" w:hanging="0"/>
        <w:rPr>
          <w:rFonts w:ascii="Arial" w:hAnsi="Arial"/>
        </w:rPr>
      </w:pPr>
      <w:ins w:id="1765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766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76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10. Штрихкод сотрудника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76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10.1. f_api_barcode_staff_get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770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771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77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f_api_barcode_staff_get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774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775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776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777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77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779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780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781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782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783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784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785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786" w:author="&lt;анонимный&gt;" w:date="2022-09-14T14:54:00Z">
        <w:r>
          <w:rPr>
            <w:rFonts w:ascii="Arial" w:hAnsi="Arial"/>
          </w:rPr>
          <w:t>"result":{"barcode":</w:t>
        </w:r>
      </w:ins>
      <w:ins w:id="1787" w:author="&lt;анонимный&gt;" w:date="2022-09-14T14:54:00Z">
        <w:r>
          <w:rPr>
            <w:rFonts w:ascii="Arial" w:hAnsi="Arial"/>
          </w:rPr>
          <w:t>&lt;string&gt;</w:t>
        </w:r>
      </w:ins>
      <w:ins w:id="1788" w:author="&lt;анонимный&gt;" w:date="2022-09-14T14:54:00Z">
        <w:r>
          <w:rPr>
            <w:rFonts w:ascii="Arial" w:hAnsi="Arial"/>
          </w:rPr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78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791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11. Профиль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79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11.1. f_api_profile_get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795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796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797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f_api_barcode_staff_get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799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800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801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802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80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804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805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806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807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808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809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810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811" w:author="&lt;анонимный&gt;" w:date="2022-09-14T14:54:00Z">
        <w:r>
          <w:rPr>
            <w:rFonts w:ascii="Arial" w:hAnsi="Arial"/>
          </w:rPr>
          <w:t xml:space="preserve">"result":{  </w:t>
        </w:r>
      </w:ins>
    </w:p>
    <w:p>
      <w:pPr>
        <w:pStyle w:val="Normal"/>
        <w:ind w:left="2127" w:hanging="0"/>
        <w:rPr>
          <w:rFonts w:ascii="Arial" w:hAnsi="Arial"/>
        </w:rPr>
      </w:pPr>
      <w:ins w:id="1812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13" w:author="&lt;анонимный&gt;" w:date="2022-09-14T14:54:00Z">
        <w:r>
          <w:rPr>
            <w:rFonts w:ascii="Arial" w:hAnsi="Arial"/>
          </w:rPr>
          <w:t>"company_name":</w:t>
        </w:r>
      </w:ins>
      <w:ins w:id="1814" w:author="&lt;анонимный&gt;" w:date="2022-09-14T14:54:00Z">
        <w:r>
          <w:rPr>
            <w:rFonts w:ascii="Arial" w:hAnsi="Arial"/>
          </w:rPr>
          <w:t>&lt;string&gt;</w:t>
        </w:r>
      </w:ins>
      <w:ins w:id="1815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16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17" w:author="&lt;анонимный&gt;" w:date="2022-09-14T14:54:00Z">
        <w:r>
          <w:rPr>
            <w:rFonts w:ascii="Arial" w:hAnsi="Arial"/>
          </w:rPr>
          <w:t>"company_logo":</w:t>
        </w:r>
      </w:ins>
      <w:ins w:id="1818" w:author="&lt;анонимный&gt;" w:date="2022-09-14T14:54:00Z">
        <w:r>
          <w:rPr>
            <w:rFonts w:ascii="Arial" w:hAnsi="Arial"/>
          </w:rPr>
          <w:t>&lt;string&gt;</w:t>
        </w:r>
      </w:ins>
      <w:ins w:id="1819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20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21" w:author="&lt;анонимный&gt;" w:date="2022-09-14T14:54:00Z">
        <w:r>
          <w:rPr>
            <w:rFonts w:ascii="Arial" w:hAnsi="Arial"/>
          </w:rPr>
          <w:t>"user_name":</w:t>
        </w:r>
      </w:ins>
      <w:ins w:id="1822" w:author="&lt;анонимный&gt;" w:date="2022-09-14T14:54:00Z">
        <w:r>
          <w:rPr>
            <w:rFonts w:ascii="Arial" w:hAnsi="Arial"/>
          </w:rPr>
          <w:t>&lt;string&gt;</w:t>
        </w:r>
      </w:ins>
      <w:ins w:id="1823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24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25" w:author="&lt;анонимный&gt;" w:date="2022-09-14T14:54:00Z">
        <w:r>
          <w:rPr>
            <w:rFonts w:ascii="Arial" w:hAnsi="Arial"/>
          </w:rPr>
          <w:t>"user_phone":</w:t>
        </w:r>
      </w:ins>
      <w:ins w:id="1826" w:author="&lt;анонимный&gt;" w:date="2022-09-14T14:54:00Z">
        <w:r>
          <w:rPr>
            <w:rFonts w:ascii="Arial" w:hAnsi="Arial"/>
          </w:rPr>
          <w:t>&lt;string&gt;</w:t>
        </w:r>
      </w:ins>
      <w:ins w:id="1827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28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29" w:author="&lt;анонимный&gt;" w:date="2022-09-14T14:54:00Z">
        <w:r>
          <w:rPr>
            <w:rFonts w:ascii="Arial" w:hAnsi="Arial"/>
          </w:rPr>
          <w:t>"user_email":</w:t>
        </w:r>
      </w:ins>
      <w:ins w:id="1830" w:author="&lt;анонимный&gt;" w:date="2022-09-14T14:54:00Z">
        <w:r>
          <w:rPr>
            <w:rFonts w:ascii="Arial" w:hAnsi="Arial"/>
          </w:rPr>
          <w:t>&lt;string&gt;</w:t>
        </w:r>
      </w:ins>
    </w:p>
    <w:p>
      <w:pPr>
        <w:pStyle w:val="Normal"/>
        <w:ind w:left="2127" w:hanging="0"/>
        <w:rPr>
          <w:rFonts w:ascii="Arial" w:hAnsi="Arial"/>
        </w:rPr>
      </w:pPr>
      <w:ins w:id="1831" w:author="&lt;анонимный&gt;" w:date="2022-09-14T14:54:00Z">
        <w:r>
          <w:rPr>
            <w:rFonts w:ascii="Arial" w:hAnsi="Arial"/>
          </w:rPr>
          <w:t>}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832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834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11.1. f_api_profile_update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36" w:author="&lt;анонимный&gt;" w:date="2022-09-14T14:54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837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838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f_api_barcode_staff_get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40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841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842" w:author="&lt;анонимный&gt;" w:date="2022-09-14T14:54:00Z">
        <w:r>
          <w:rPr>
            <w:rFonts w:ascii="Arial" w:hAnsi="Arial"/>
          </w:rPr>
          <w:tab/>
          <w:tab/>
          <w:tab/>
          <w:t xml:space="preserve">   </w:t>
        </w:r>
      </w:ins>
      <w:ins w:id="1843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"apikey":&lt;string&gt;,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844" w:author="&lt;анонимный&gt;" w:date="2022-09-14T14:54:00Z">
        <w:r>
          <w:rPr>
            <w:rFonts w:ascii="Arial" w:hAnsi="Arial"/>
          </w:rPr>
          <w:tab/>
          <w:tab/>
          <w:tab/>
          <w:t xml:space="preserve">    "token":</w:t>
        </w:r>
      </w:ins>
      <w:ins w:id="1845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2127" w:hanging="0"/>
        <w:rPr>
          <w:rFonts w:ascii="Arial" w:hAnsi="Arial"/>
        </w:rPr>
      </w:pPr>
      <w:ins w:id="1846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47" w:author="&lt;анонимный&gt;" w:date="2022-09-14T14:54:00Z">
        <w:r>
          <w:rPr>
            <w:rFonts w:ascii="Arial" w:hAnsi="Arial"/>
          </w:rPr>
          <w:t>"company_name":</w:t>
        </w:r>
      </w:ins>
      <w:ins w:id="1848" w:author="&lt;анонимный&gt;" w:date="2022-09-14T14:54:00Z">
        <w:r>
          <w:rPr>
            <w:rFonts w:ascii="Arial" w:hAnsi="Arial"/>
          </w:rPr>
          <w:t>&lt;string&gt;</w:t>
        </w:r>
      </w:ins>
      <w:ins w:id="1849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50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51" w:author="&lt;анонимный&gt;" w:date="2022-09-14T14:54:00Z">
        <w:r>
          <w:rPr>
            <w:rFonts w:ascii="Arial" w:hAnsi="Arial"/>
          </w:rPr>
          <w:t>"user_name":</w:t>
        </w:r>
      </w:ins>
      <w:ins w:id="1852" w:author="&lt;анонимный&gt;" w:date="2022-09-14T14:54:00Z">
        <w:r>
          <w:rPr>
            <w:rFonts w:ascii="Arial" w:hAnsi="Arial"/>
          </w:rPr>
          <w:t>&lt;string&gt;</w:t>
        </w:r>
      </w:ins>
      <w:ins w:id="1853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54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55" w:author="&lt;анонимный&gt;" w:date="2022-09-14T14:54:00Z">
        <w:r>
          <w:rPr>
            <w:rFonts w:ascii="Arial" w:hAnsi="Arial"/>
          </w:rPr>
          <w:t>"user_phone":</w:t>
        </w:r>
      </w:ins>
      <w:ins w:id="1856" w:author="&lt;анонимный&gt;" w:date="2022-09-14T14:54:00Z">
        <w:r>
          <w:rPr>
            <w:rFonts w:ascii="Arial" w:hAnsi="Arial"/>
          </w:rPr>
          <w:t>&lt;string&gt;</w:t>
        </w:r>
      </w:ins>
      <w:ins w:id="1857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2127" w:hanging="0"/>
        <w:rPr>
          <w:rFonts w:ascii="Arial" w:hAnsi="Arial"/>
        </w:rPr>
      </w:pPr>
      <w:ins w:id="1858" w:author="&lt;анонимный&gt;" w:date="2022-09-14T14:54:00Z">
        <w:r>
          <w:rPr>
            <w:rFonts w:ascii="Arial" w:hAnsi="Arial"/>
          </w:rPr>
          <w:t xml:space="preserve">                </w:t>
        </w:r>
      </w:ins>
      <w:ins w:id="1859" w:author="&lt;анонимный&gt;" w:date="2022-09-14T14:54:00Z">
        <w:r>
          <w:rPr>
            <w:rFonts w:ascii="Arial" w:hAnsi="Arial"/>
          </w:rPr>
          <w:t>"user_email":</w:t>
        </w:r>
      </w:ins>
      <w:ins w:id="1860" w:author="&lt;анонимный&gt;" w:date="2022-09-14T14:54:00Z">
        <w:r>
          <w:rPr>
            <w:rFonts w:ascii="Arial" w:hAnsi="Arial"/>
          </w:rPr>
          <w:t>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861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862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863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864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865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866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867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868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869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</w:r>
      </w:ins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87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11.1. f_api_profile_company_image_add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72" w:author="&lt;анонимный&gt;" w:date="2022-09-14T14:54:00Z">
        <w:r>
          <w:rPr>
            <w:rFonts w:ascii="Arial" w:hAnsi="Arial"/>
          </w:rPr>
          <w:t>Строка запроса</w:t>
        </w:r>
      </w:ins>
      <w:ins w:id="1873" w:author="&lt;анонимный&gt;" w:date="2022-09-14T14:54:00Z">
        <w:r>
          <w:rPr>
            <w:rFonts w:ascii="Arial" w:hAnsi="Arial"/>
          </w:rPr>
          <w:t>,</w:t>
        </w:r>
      </w:ins>
    </w:p>
    <w:p>
      <w:pPr>
        <w:pStyle w:val="Normal"/>
        <w:ind w:left="709" w:hanging="0"/>
        <w:rPr>
          <w:rFonts w:ascii="Arial" w:hAnsi="Arial"/>
        </w:rPr>
      </w:pPr>
      <w:ins w:id="1874" w:author="&lt;анонимный&gt;" w:date="2022-09-14T14:54:00Z">
        <w:r>
          <w:rPr>
            <w:rFonts w:ascii="Arial" w:hAnsi="Arial"/>
          </w:rPr>
          <w:tab/>
          <w:t>https://fennec.in.ua/?loc=</w:t>
        </w:r>
      </w:ins>
      <w:ins w:id="1875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f_api_profile_company_image_add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77" w:author="&lt;анонимный&gt;" w:date="2022-09-14T14:54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878" w:author="&lt;анонимный&gt;" w:date="2022-09-14T14:54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879" w:author="&lt;анонимный&gt;" w:date="2022-09-14T14:54:00Z">
        <w:r>
          <w:rPr>
            <w:rFonts w:ascii="Arial" w:hAnsi="Arial"/>
          </w:rPr>
          <w:tab/>
          <w:tab/>
          <w:t>"token":</w:t>
        </w:r>
      </w:ins>
      <w:ins w:id="1880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881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882" w:author="&lt;анонимный&gt;" w:date="2022-09-14T14:54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883" w:author="&lt;анонимный&gt;" w:date="2022-09-14T14:54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884" w:author="&lt;анонимный&gt;" w:date="2022-09-14T14:54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885" w:author="&lt;анонимный&gt;" w:date="2022-09-14T14:54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886" w:author="&lt;анонимный&gt;" w:date="2022-09-14T14:54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887" w:author="&lt;анонимный&gt;" w:date="2022-09-14T14:54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888" w:author="&lt;анонимный&gt;" w:date="2022-09-14T14:54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889" w:author="&lt;анонимный&gt;" w:date="2022-09-14T14:54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890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1418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0" w:hanging="0"/>
        <w:rPr>
          <w:b/>
          <w:b/>
          <w:bCs/>
          <w:sz w:val="24"/>
          <w:szCs w:val="24"/>
        </w:rPr>
      </w:pPr>
      <w:ins w:id="1893" w:author="&lt;анонимный&gt;" w:date="2022-09-14T14:54:00Z">
        <w:r>
          <w:rPr>
            <w:rFonts w:ascii="Arial" w:hAnsi="Arial"/>
            <w:b w:val="false"/>
            <w:bCs w:val="false"/>
            <w:sz w:val="24"/>
            <w:szCs w:val="24"/>
          </w:rPr>
          <w:t>11.1. f_api_profile_user_image_add</w:t>
          <w:rPrChange w:id="0" w:author="&lt;анонимный&gt;" w:date="2022-09-26T14:37:00Z"/>
        </w:r>
      </w:ins>
    </w:p>
    <w:p>
      <w:pPr>
        <w:pStyle w:val="Normal"/>
        <w:ind w:left="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95" w:author="&lt;анонимный&gt;" w:date="2022-09-14T15:15:00Z">
        <w:r>
          <w:rPr>
            <w:rFonts w:ascii="Arial" w:hAnsi="Arial"/>
          </w:rPr>
          <w:t>Строка запроса</w:t>
        </w:r>
      </w:ins>
    </w:p>
    <w:p>
      <w:pPr>
        <w:pStyle w:val="Normal"/>
        <w:ind w:left="709" w:hanging="0"/>
        <w:rPr>
          <w:rFonts w:ascii="Arial" w:hAnsi="Arial"/>
        </w:rPr>
      </w:pPr>
      <w:ins w:id="1896" w:author="&lt;анонимный&gt;" w:date="2022-09-14T15:15:00Z">
        <w:r>
          <w:rPr>
            <w:rFonts w:ascii="Arial" w:hAnsi="Arial"/>
          </w:rPr>
          <w:tab/>
          <w:t>https://fennec.in.ua/?loc=</w:t>
        </w:r>
      </w:ins>
      <w:ins w:id="1897" w:author="&lt;анонимный&gt;" w:date="2022-09-14T15:15:00Z">
        <w:r>
          <w:rPr>
            <w:rFonts w:ascii="Arial" w:hAnsi="Arial"/>
            <w:b w:val="false"/>
            <w:bCs w:val="false"/>
            <w:sz w:val="24"/>
            <w:szCs w:val="24"/>
          </w:rPr>
          <w:t>f_api_profile_user_image_add</w:t>
          <w:rPrChange w:id="0" w:author="&lt;анонимный&gt;" w:date="2022-09-26T14:37:00Z"/>
        </w:r>
      </w:ins>
    </w:p>
    <w:p>
      <w:pPr>
        <w:pStyle w:val="Normal"/>
        <w:ind w:left="709" w:hanging="0"/>
        <w:rPr>
          <w:rFonts w:ascii="Arial" w:hAnsi="Arial"/>
        </w:rPr>
      </w:pPr>
      <w:r>
        <w:rPr>
          <w:rFonts w:ascii="Arial" w:hAnsi="Arial"/>
          <w:rPrChange w:id="0" w:author="&lt;анонимный&gt;" w:date="2022-09-26T14:37:00Z"/>
        </w:rPr>
      </w:r>
    </w:p>
    <w:p>
      <w:pPr>
        <w:pStyle w:val="Normal"/>
        <w:ind w:left="709" w:hanging="0"/>
        <w:rPr>
          <w:rFonts w:ascii="Arial" w:hAnsi="Arial"/>
        </w:rPr>
      </w:pPr>
      <w:ins w:id="1899" w:author="&lt;анонимный&gt;" w:date="2022-09-14T15:15:00Z">
        <w:r>
          <w:rPr>
            <w:rFonts w:ascii="Arial" w:hAnsi="Arial"/>
          </w:rPr>
          <w:t>Значение параметра data (метод POST)</w:t>
        </w:r>
      </w:ins>
    </w:p>
    <w:p>
      <w:pPr>
        <w:pStyle w:val="Normal"/>
        <w:ind w:left="709" w:hanging="0"/>
        <w:rPr>
          <w:rFonts w:ascii="Arial" w:hAnsi="Arial"/>
        </w:rPr>
      </w:pPr>
      <w:ins w:id="1900" w:author="&lt;анонимный&gt;" w:date="2022-09-14T15:15:00Z">
        <w:r>
          <w:rPr>
            <w:rFonts w:ascii="Arial" w:hAnsi="Arial"/>
          </w:rPr>
          <w:tab/>
          <w:t>{</w:t>
        </w:r>
      </w:ins>
    </w:p>
    <w:p>
      <w:pPr>
        <w:pStyle w:val="Normal"/>
        <w:ind w:left="709" w:hanging="0"/>
        <w:rPr>
          <w:rFonts w:ascii="Arial" w:hAnsi="Arial"/>
        </w:rPr>
      </w:pPr>
      <w:ins w:id="1901" w:author="&lt;анонимный&gt;" w:date="2022-09-14T15:15:00Z">
        <w:r>
          <w:rPr>
            <w:rFonts w:ascii="Arial" w:hAnsi="Arial"/>
          </w:rPr>
          <w:tab/>
          <w:tab/>
          <w:t>"token":</w:t>
        </w:r>
      </w:ins>
      <w:ins w:id="1902" w:author="&lt;анонимный&gt;" w:date="2022-09-14T15:15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&lt;string&gt;,</w:t>
        </w:r>
      </w:ins>
    </w:p>
    <w:p>
      <w:pPr>
        <w:pStyle w:val="Normal"/>
        <w:ind w:left="709" w:hanging="0"/>
        <w:rPr>
          <w:rFonts w:ascii="Arial" w:hAnsi="Arial"/>
        </w:rPr>
      </w:pPr>
      <w:ins w:id="1903" w:author="&lt;анонимный&gt;" w:date="2022-09-14T15:15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ab/>
          <w:tab/>
          <w:t>"apikey":&lt;string&gt;</w:t>
        </w:r>
      </w:ins>
    </w:p>
    <w:p>
      <w:pPr>
        <w:pStyle w:val="Normal"/>
        <w:ind w:left="709" w:hanging="0"/>
        <w:rPr>
          <w:rFonts w:ascii="Arial" w:hAnsi="Arial"/>
        </w:rPr>
      </w:pPr>
      <w:ins w:id="1904" w:author="&lt;анонимный&gt;" w:date="2022-09-14T15:15:00Z">
        <w:r>
          <w:rPr>
            <w:rFonts w:ascii="Arial" w:hAnsi="Arial"/>
          </w:rPr>
          <w:tab/>
          <w:t>}</w:t>
        </w:r>
      </w:ins>
    </w:p>
    <w:p>
      <w:pPr>
        <w:pStyle w:val="Normal"/>
        <w:ind w:left="709" w:hanging="0"/>
        <w:rPr>
          <w:rFonts w:ascii="Arial" w:hAnsi="Arial"/>
        </w:rPr>
      </w:pPr>
      <w:ins w:id="1905" w:author="&lt;анонимный&gt;" w:date="2022-09-14T15:15:00Z">
        <w:r>
          <w:rPr>
            <w:rFonts w:ascii="Arial" w:hAnsi="Arial"/>
          </w:rPr>
          <w:t>Файл передается в параметре image</w:t>
        </w:r>
      </w:ins>
    </w:p>
    <w:p>
      <w:pPr>
        <w:pStyle w:val="Normal"/>
        <w:ind w:left="709" w:hanging="0"/>
        <w:rPr>
          <w:rFonts w:ascii="Arial" w:hAnsi="Arial"/>
        </w:rPr>
      </w:pPr>
      <w:ins w:id="1906" w:author="&lt;анонимный&gt;" w:date="2022-09-14T15:15:00Z">
        <w:r>
          <w:rPr>
            <w:rFonts w:ascii="Arial" w:hAnsi="Arial"/>
          </w:rPr>
          <w:t>Пример ответа:</w:t>
        </w:r>
      </w:ins>
    </w:p>
    <w:p>
      <w:pPr>
        <w:pStyle w:val="Normal"/>
        <w:ind w:left="1418" w:hanging="0"/>
        <w:rPr>
          <w:rFonts w:ascii="Arial" w:hAnsi="Arial"/>
        </w:rPr>
      </w:pPr>
      <w:ins w:id="1907" w:author="&lt;анонимный&gt;" w:date="2022-09-14T15:15:00Z">
        <w:r>
          <w:rPr>
            <w:rFonts w:ascii="Arial" w:hAnsi="Arial"/>
          </w:rPr>
          <w:t>{</w:t>
        </w:r>
      </w:ins>
    </w:p>
    <w:p>
      <w:pPr>
        <w:pStyle w:val="Normal"/>
        <w:ind w:left="2127" w:hanging="0"/>
        <w:rPr>
          <w:rFonts w:ascii="Arial" w:hAnsi="Arial"/>
        </w:rPr>
      </w:pPr>
      <w:ins w:id="1908" w:author="&lt;анонимный&gt;" w:date="2022-09-14T15:15:00Z">
        <w:r>
          <w:rPr>
            <w:rFonts w:ascii="Arial" w:hAnsi="Arial"/>
          </w:rPr>
          <w:t>"status":"0",</w:t>
        </w:r>
      </w:ins>
    </w:p>
    <w:p>
      <w:pPr>
        <w:pStyle w:val="Normal"/>
        <w:ind w:left="2127" w:hanging="0"/>
        <w:rPr>
          <w:rFonts w:ascii="Arial" w:hAnsi="Arial"/>
        </w:rPr>
      </w:pPr>
      <w:ins w:id="1909" w:author="&lt;анонимный&gt;" w:date="2022-09-14T15:15:00Z">
        <w:r>
          <w:rPr>
            <w:rFonts w:ascii="Arial" w:hAnsi="Arial"/>
          </w:rPr>
          <w:t>"code":"200",</w:t>
        </w:r>
      </w:ins>
    </w:p>
    <w:p>
      <w:pPr>
        <w:pStyle w:val="Normal"/>
        <w:ind w:left="2127" w:hanging="0"/>
        <w:rPr>
          <w:rFonts w:ascii="Arial" w:hAnsi="Arial"/>
        </w:rPr>
      </w:pPr>
      <w:ins w:id="1910" w:author="&lt;анонимный&gt;" w:date="2022-09-14T15:15:00Z">
        <w:r>
          <w:rPr>
            <w:rFonts w:ascii="Arial" w:hAnsi="Arial"/>
          </w:rPr>
          <w:t>"message":"",</w:t>
        </w:r>
      </w:ins>
    </w:p>
    <w:p>
      <w:pPr>
        <w:pStyle w:val="Normal"/>
        <w:ind w:left="2127" w:hanging="0"/>
        <w:rPr>
          <w:rFonts w:ascii="Arial" w:hAnsi="Arial"/>
        </w:rPr>
      </w:pPr>
      <w:ins w:id="1911" w:author="&lt;анонимный&gt;" w:date="2022-09-14T15:15:00Z">
        <w:r>
          <w:rPr>
            <w:rFonts w:eastAsia="Noto Sans CJK SC Regular" w:cs="FreeSans" w:ascii="Arial" w:hAnsi="Arial"/>
            <w:color w:val="00000A"/>
            <w:sz w:val="24"/>
            <w:szCs w:val="24"/>
            <w:lang w:val="ru-RU" w:eastAsia="zh-CN" w:bidi="hi-IN"/>
          </w:rPr>
          <w:t>"result":[]</w:t>
        </w:r>
      </w:ins>
    </w:p>
    <w:p>
      <w:pPr>
        <w:pStyle w:val="Normal"/>
        <w:ind w:left="1418" w:hanging="0"/>
        <w:rPr>
          <w:b/>
          <w:b/>
          <w:bCs/>
          <w:sz w:val="24"/>
          <w:szCs w:val="24"/>
        </w:rPr>
      </w:pPr>
      <w:ins w:id="1912" w:author="&lt;анонимный&gt;" w:date="2022-09-14T15:15:00Z">
        <w:r>
          <w:rPr>
            <w:rFonts w:ascii="Arial" w:hAnsi="Arial"/>
            <w:b w:val="false"/>
            <w:bCs w:val="false"/>
            <w:sz w:val="24"/>
            <w:szCs w:val="24"/>
          </w:rPr>
          <w:t>}</w:t>
          <w:rPrChange w:id="0" w:author="&lt;анонимный&gt;" w:date="2022-09-26T14:37:00Z"/>
        </w:r>
      </w:ins>
    </w:p>
    <w:p>
      <w:pPr>
        <w:pStyle w:val="Normal"/>
        <w:ind w:left="1418" w:hanging="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trackRevision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ennec.in.ua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2999</TotalTime>
  <Application>LibreOffice/5.1.6.2$Linux_X86_64 LibreOffice_project/10m0$Build-2</Application>
  <Pages>30</Pages>
  <Words>2043</Words>
  <Characters>20290</Characters>
  <CharactersWithSpaces>22025</CharactersWithSpaces>
  <Paragraphs>1289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2022-09-13T17:09:28Z</dcterms:created>
  <dc:creator/>
  <dc:description/>
  <dc:language>ru-RU</dc:language>
  <cp:lastModifiedBy/>
  <dcterms:modified xsi:type="dcterms:W3CDTF">2022-09-27T14:01:16Z</dcterms:modified>
  <cp:revision>10</cp:revision>
  <dc:subject/>
  <dc:title/>
</cp:coreProperties>
</file>